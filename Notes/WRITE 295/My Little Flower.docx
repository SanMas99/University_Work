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3B5B0" w14:textId="684E97B7" w:rsidR="00302A4E" w:rsidRPr="00B40D7A" w:rsidRDefault="001405DB" w:rsidP="00B40D7A">
      <w:pPr>
        <w:ind w:firstLine="720"/>
        <w:jc w:val="center"/>
        <w:rPr>
          <w:rFonts w:ascii="Times New Roman" w:hAnsi="Times New Roman" w:cs="Times New Roman"/>
          <w:b/>
          <w:bCs/>
          <w:sz w:val="24"/>
          <w:szCs w:val="24"/>
          <w:u w:val="single"/>
        </w:rPr>
      </w:pPr>
      <w:r w:rsidRPr="00B40D7A">
        <w:rPr>
          <w:rFonts w:ascii="Times New Roman" w:hAnsi="Times New Roman" w:cs="Times New Roman"/>
          <w:b/>
          <w:bCs/>
          <w:sz w:val="24"/>
          <w:szCs w:val="24"/>
          <w:u w:val="single"/>
        </w:rPr>
        <w:t>My Little Flower</w:t>
      </w:r>
    </w:p>
    <w:p w14:paraId="42BD506C" w14:textId="29D29CFC" w:rsidR="001405DB" w:rsidRPr="00B40D7A" w:rsidRDefault="001405DB" w:rsidP="00B40D7A">
      <w:pPr>
        <w:spacing w:line="480" w:lineRule="auto"/>
        <w:rPr>
          <w:rFonts w:ascii="Times New Roman" w:hAnsi="Times New Roman" w:cs="Times New Roman"/>
          <w:sz w:val="24"/>
          <w:szCs w:val="24"/>
        </w:rPr>
      </w:pPr>
      <w:r w:rsidRPr="00B40D7A">
        <w:rPr>
          <w:rFonts w:ascii="Times New Roman" w:hAnsi="Times New Roman" w:cs="Times New Roman"/>
          <w:sz w:val="24"/>
          <w:szCs w:val="24"/>
        </w:rPr>
        <w:t>“Lily, wake up…” A voice called to me.</w:t>
      </w:r>
    </w:p>
    <w:p w14:paraId="5F8EAE04" w14:textId="0AA9DEDC" w:rsidR="00B40D7A" w:rsidRPr="00B40D7A" w:rsidRDefault="001405DB" w:rsidP="00B40D7A">
      <w:pPr>
        <w:spacing w:after="240" w:line="480" w:lineRule="auto"/>
        <w:ind w:firstLine="720"/>
        <w:contextualSpacing/>
        <w:jc w:val="both"/>
        <w:rPr>
          <w:rFonts w:ascii="Times New Roman" w:hAnsi="Times New Roman" w:cs="Times New Roman"/>
          <w:sz w:val="24"/>
          <w:szCs w:val="24"/>
        </w:rPr>
      </w:pPr>
      <w:r w:rsidRPr="00B40D7A">
        <w:rPr>
          <w:rFonts w:ascii="Times New Roman" w:hAnsi="Times New Roman" w:cs="Times New Roman"/>
          <w:sz w:val="24"/>
          <w:szCs w:val="24"/>
        </w:rPr>
        <w:t xml:space="preserve">“Just another 10 minutes, little talking squirrel” </w:t>
      </w:r>
      <w:r w:rsidR="00353D19" w:rsidRPr="00B40D7A">
        <w:rPr>
          <w:rFonts w:ascii="Times New Roman" w:hAnsi="Times New Roman" w:cs="Times New Roman"/>
          <w:sz w:val="24"/>
          <w:szCs w:val="24"/>
        </w:rPr>
        <w:t>I murmured</w:t>
      </w:r>
      <w:r w:rsidR="00E94EE3">
        <w:rPr>
          <w:rFonts w:ascii="Times New Roman" w:hAnsi="Times New Roman" w:cs="Times New Roman"/>
          <w:sz w:val="24"/>
          <w:szCs w:val="24"/>
        </w:rPr>
        <w:t xml:space="preserve"> woozily </w:t>
      </w:r>
      <w:r w:rsidRPr="00B40D7A">
        <w:rPr>
          <w:rFonts w:ascii="Times New Roman" w:hAnsi="Times New Roman" w:cs="Times New Roman"/>
          <w:sz w:val="24"/>
          <w:szCs w:val="24"/>
        </w:rPr>
        <w:t xml:space="preserve">from underneath the large blanket with my face stuffed into a pillow. I was </w:t>
      </w:r>
      <w:r w:rsidR="00E03123" w:rsidRPr="00B40D7A">
        <w:rPr>
          <w:rFonts w:ascii="Times New Roman" w:hAnsi="Times New Roman" w:cs="Times New Roman"/>
          <w:sz w:val="24"/>
          <w:szCs w:val="24"/>
        </w:rPr>
        <w:t xml:space="preserve">still </w:t>
      </w:r>
      <w:r w:rsidRPr="00B40D7A">
        <w:rPr>
          <w:rFonts w:ascii="Times New Roman" w:hAnsi="Times New Roman" w:cs="Times New Roman"/>
          <w:sz w:val="24"/>
          <w:szCs w:val="24"/>
        </w:rPr>
        <w:t>engrossed in</w:t>
      </w:r>
      <w:r w:rsidR="004B595F">
        <w:rPr>
          <w:rFonts w:ascii="Times New Roman" w:hAnsi="Times New Roman" w:cs="Times New Roman"/>
          <w:sz w:val="24"/>
          <w:szCs w:val="24"/>
        </w:rPr>
        <w:t xml:space="preserve"> a struggle </w:t>
      </w:r>
      <w:r w:rsidR="00353D19">
        <w:rPr>
          <w:rFonts w:ascii="Times New Roman" w:hAnsi="Times New Roman" w:cs="Times New Roman"/>
          <w:sz w:val="24"/>
          <w:szCs w:val="24"/>
        </w:rPr>
        <w:t xml:space="preserve">between </w:t>
      </w:r>
      <w:r w:rsidR="00353D19" w:rsidRPr="00B40D7A">
        <w:rPr>
          <w:rFonts w:ascii="Times New Roman" w:hAnsi="Times New Roman" w:cs="Times New Roman"/>
          <w:sz w:val="24"/>
          <w:szCs w:val="24"/>
        </w:rPr>
        <w:t>another</w:t>
      </w:r>
      <w:r w:rsidRPr="00B40D7A">
        <w:rPr>
          <w:rFonts w:ascii="Times New Roman" w:hAnsi="Times New Roman" w:cs="Times New Roman"/>
          <w:sz w:val="24"/>
          <w:szCs w:val="24"/>
        </w:rPr>
        <w:t xml:space="preserve"> adventure in good old </w:t>
      </w:r>
      <w:r w:rsidR="00E842D9" w:rsidRPr="00B40D7A">
        <w:rPr>
          <w:rFonts w:ascii="Times New Roman" w:hAnsi="Times New Roman" w:cs="Times New Roman"/>
          <w:sz w:val="24"/>
          <w:szCs w:val="24"/>
        </w:rPr>
        <w:t>dreamland</w:t>
      </w:r>
      <w:r w:rsidR="004B595F">
        <w:rPr>
          <w:rFonts w:ascii="Times New Roman" w:hAnsi="Times New Roman" w:cs="Times New Roman"/>
          <w:sz w:val="24"/>
          <w:szCs w:val="24"/>
        </w:rPr>
        <w:t xml:space="preserve"> and reality</w:t>
      </w:r>
      <w:r w:rsidRPr="00B40D7A">
        <w:rPr>
          <w:rFonts w:ascii="Times New Roman" w:hAnsi="Times New Roman" w:cs="Times New Roman"/>
          <w:sz w:val="24"/>
          <w:szCs w:val="24"/>
        </w:rPr>
        <w:t>, not realizing someone was trying to wake me up.</w:t>
      </w:r>
    </w:p>
    <w:p w14:paraId="204F73FA" w14:textId="360F115D" w:rsidR="00B40D7A" w:rsidRPr="00B40D7A" w:rsidRDefault="001405D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“Lily…I’m sorry for what</w:t>
      </w:r>
      <w:r w:rsidR="00C419D3">
        <w:rPr>
          <w:rFonts w:ascii="Times New Roman" w:hAnsi="Times New Roman" w:cs="Times New Roman"/>
          <w:sz w:val="24"/>
          <w:szCs w:val="24"/>
        </w:rPr>
        <w:t xml:space="preserve"> is</w:t>
      </w:r>
      <w:r w:rsidRPr="00B40D7A">
        <w:rPr>
          <w:rFonts w:ascii="Times New Roman" w:hAnsi="Times New Roman" w:cs="Times New Roman"/>
          <w:sz w:val="24"/>
          <w:szCs w:val="24"/>
        </w:rPr>
        <w:t xml:space="preserve"> about to happen.” The </w:t>
      </w:r>
      <w:r w:rsidR="00E94EE3">
        <w:rPr>
          <w:rFonts w:ascii="Times New Roman" w:hAnsi="Times New Roman" w:cs="Times New Roman"/>
          <w:sz w:val="24"/>
          <w:szCs w:val="24"/>
        </w:rPr>
        <w:t>tone was clear</w:t>
      </w:r>
      <w:r w:rsidR="005F3AD8">
        <w:rPr>
          <w:rFonts w:ascii="Times New Roman" w:hAnsi="Times New Roman" w:cs="Times New Roman"/>
          <w:sz w:val="24"/>
          <w:szCs w:val="24"/>
        </w:rPr>
        <w:t>er</w:t>
      </w:r>
      <w:r w:rsidR="00E94EE3">
        <w:rPr>
          <w:rFonts w:ascii="Times New Roman" w:hAnsi="Times New Roman" w:cs="Times New Roman"/>
          <w:sz w:val="24"/>
          <w:szCs w:val="24"/>
        </w:rPr>
        <w:t xml:space="preserve"> but more of whisper</w:t>
      </w:r>
      <w:r w:rsidR="005F3AD8">
        <w:rPr>
          <w:rFonts w:ascii="Times New Roman" w:hAnsi="Times New Roman" w:cs="Times New Roman"/>
          <w:sz w:val="24"/>
          <w:szCs w:val="24"/>
        </w:rPr>
        <w:t xml:space="preserve"> with a hi</w:t>
      </w:r>
      <w:r w:rsidR="00C419D3">
        <w:rPr>
          <w:rFonts w:ascii="Times New Roman" w:hAnsi="Times New Roman" w:cs="Times New Roman"/>
          <w:sz w:val="24"/>
          <w:szCs w:val="24"/>
        </w:rPr>
        <w:t>n</w:t>
      </w:r>
      <w:r w:rsidR="005F3AD8">
        <w:rPr>
          <w:rFonts w:ascii="Times New Roman" w:hAnsi="Times New Roman" w:cs="Times New Roman"/>
          <w:sz w:val="24"/>
          <w:szCs w:val="24"/>
        </w:rPr>
        <w:t>t of sadistic joy.</w:t>
      </w:r>
    </w:p>
    <w:p w14:paraId="6802771C" w14:textId="645B86B9" w:rsidR="001405DB" w:rsidRPr="00B40D7A" w:rsidRDefault="001405D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“Oh squirrel, sorry for….” I </w:t>
      </w:r>
      <w:r w:rsidR="00C419D3">
        <w:rPr>
          <w:rFonts w:ascii="Times New Roman" w:hAnsi="Times New Roman" w:cs="Times New Roman"/>
          <w:sz w:val="24"/>
          <w:szCs w:val="24"/>
        </w:rPr>
        <w:t>said</w:t>
      </w:r>
      <w:r w:rsidRPr="00B40D7A">
        <w:rPr>
          <w:rFonts w:ascii="Times New Roman" w:hAnsi="Times New Roman" w:cs="Times New Roman"/>
          <w:sz w:val="24"/>
          <w:szCs w:val="24"/>
        </w:rPr>
        <w:t xml:space="preserve"> before </w:t>
      </w:r>
      <w:r w:rsidR="00C419D3">
        <w:rPr>
          <w:rFonts w:ascii="Times New Roman" w:hAnsi="Times New Roman" w:cs="Times New Roman"/>
          <w:sz w:val="24"/>
          <w:szCs w:val="24"/>
        </w:rPr>
        <w:t>I heard</w:t>
      </w:r>
      <w:r w:rsidRPr="00B40D7A">
        <w:rPr>
          <w:rFonts w:ascii="Times New Roman" w:hAnsi="Times New Roman" w:cs="Times New Roman"/>
          <w:sz w:val="24"/>
          <w:szCs w:val="24"/>
        </w:rPr>
        <w:t xml:space="preserve"> the blaring sound of an airhorn going off near my face.  I don’t think I had ever screamed as loud as I </w:t>
      </w:r>
      <w:r w:rsidR="00C419D3">
        <w:rPr>
          <w:rFonts w:ascii="Times New Roman" w:hAnsi="Times New Roman" w:cs="Times New Roman"/>
          <w:sz w:val="24"/>
          <w:szCs w:val="24"/>
        </w:rPr>
        <w:t>had</w:t>
      </w:r>
      <w:r w:rsidRPr="00B40D7A">
        <w:rPr>
          <w:rFonts w:ascii="Times New Roman" w:hAnsi="Times New Roman" w:cs="Times New Roman"/>
          <w:sz w:val="24"/>
          <w:szCs w:val="24"/>
        </w:rPr>
        <w:t xml:space="preserve"> this morning. “Where’s the fire?! Is the house fine?!” I shout</w:t>
      </w:r>
      <w:r w:rsidR="00E842D9" w:rsidRPr="00B40D7A">
        <w:rPr>
          <w:rFonts w:ascii="Times New Roman" w:hAnsi="Times New Roman" w:cs="Times New Roman"/>
          <w:sz w:val="24"/>
          <w:szCs w:val="24"/>
        </w:rPr>
        <w:t>ed</w:t>
      </w:r>
      <w:r w:rsidRPr="00B40D7A">
        <w:rPr>
          <w:rFonts w:ascii="Times New Roman" w:hAnsi="Times New Roman" w:cs="Times New Roman"/>
          <w:sz w:val="24"/>
          <w:szCs w:val="24"/>
        </w:rPr>
        <w:t xml:space="preserve"> clearly awake with panic. It was only after that I realize</w:t>
      </w:r>
      <w:r w:rsidR="00C419D3">
        <w:rPr>
          <w:rFonts w:ascii="Times New Roman" w:hAnsi="Times New Roman" w:cs="Times New Roman"/>
          <w:sz w:val="24"/>
          <w:szCs w:val="24"/>
        </w:rPr>
        <w:t>d</w:t>
      </w:r>
      <w:r w:rsidRPr="00B40D7A">
        <w:rPr>
          <w:rFonts w:ascii="Times New Roman" w:hAnsi="Times New Roman" w:cs="Times New Roman"/>
          <w:sz w:val="24"/>
          <w:szCs w:val="24"/>
        </w:rPr>
        <w:t xml:space="preserve"> what happened. I </w:t>
      </w:r>
      <w:r w:rsidR="00E842D9" w:rsidRPr="00B40D7A">
        <w:rPr>
          <w:rFonts w:ascii="Times New Roman" w:hAnsi="Times New Roman" w:cs="Times New Roman"/>
          <w:sz w:val="24"/>
          <w:szCs w:val="24"/>
        </w:rPr>
        <w:t xml:space="preserve">saw </w:t>
      </w:r>
      <w:r w:rsidRPr="00B40D7A">
        <w:rPr>
          <w:rFonts w:ascii="Times New Roman" w:hAnsi="Times New Roman" w:cs="Times New Roman"/>
          <w:sz w:val="24"/>
          <w:szCs w:val="24"/>
        </w:rPr>
        <w:t>my husband</w:t>
      </w:r>
      <w:r w:rsidR="00A87134" w:rsidRPr="00B40D7A">
        <w:rPr>
          <w:rFonts w:ascii="Times New Roman" w:hAnsi="Times New Roman" w:cs="Times New Roman"/>
          <w:sz w:val="24"/>
          <w:szCs w:val="24"/>
        </w:rPr>
        <w:t xml:space="preserve"> </w:t>
      </w:r>
      <w:r w:rsidR="004624B4" w:rsidRPr="00B40D7A">
        <w:rPr>
          <w:rFonts w:ascii="Times New Roman" w:hAnsi="Times New Roman" w:cs="Times New Roman"/>
          <w:sz w:val="24"/>
          <w:szCs w:val="24"/>
        </w:rPr>
        <w:t>Alex lying</w:t>
      </w:r>
      <w:r w:rsidRPr="00B40D7A">
        <w:rPr>
          <w:rFonts w:ascii="Times New Roman" w:hAnsi="Times New Roman" w:cs="Times New Roman"/>
          <w:sz w:val="24"/>
          <w:szCs w:val="24"/>
        </w:rPr>
        <w:t xml:space="preserve">, rolling on floor, laughing so much that his face was a red as a </w:t>
      </w:r>
      <w:r w:rsidR="00B40D7A" w:rsidRPr="00B40D7A">
        <w:rPr>
          <w:rFonts w:ascii="Times New Roman" w:hAnsi="Times New Roman" w:cs="Times New Roman"/>
          <w:sz w:val="24"/>
          <w:szCs w:val="24"/>
        </w:rPr>
        <w:t>tomato,</w:t>
      </w:r>
      <w:r w:rsidR="0079076A" w:rsidRPr="00B40D7A">
        <w:rPr>
          <w:rFonts w:ascii="Times New Roman" w:hAnsi="Times New Roman" w:cs="Times New Roman"/>
          <w:sz w:val="24"/>
          <w:szCs w:val="24"/>
        </w:rPr>
        <w:t xml:space="preserve"> hands clutching his stomach and</w:t>
      </w:r>
      <w:r w:rsidRPr="00B40D7A">
        <w:rPr>
          <w:rFonts w:ascii="Times New Roman" w:hAnsi="Times New Roman" w:cs="Times New Roman"/>
          <w:sz w:val="24"/>
          <w:szCs w:val="24"/>
        </w:rPr>
        <w:t xml:space="preserve"> was gasping for air. </w:t>
      </w:r>
      <w:r w:rsidR="00A87134" w:rsidRPr="00B40D7A">
        <w:rPr>
          <w:rFonts w:ascii="Times New Roman" w:hAnsi="Times New Roman" w:cs="Times New Roman"/>
          <w:sz w:val="24"/>
          <w:szCs w:val="24"/>
        </w:rPr>
        <w:t xml:space="preserve"> I was not sure whether to just stare daggers at him and attempt to turn him to stone with my Medusa-like bed hair or jump off the bed and elbow-drop him like a wrestler. I did neither and opted to throw what little water I had left in my bottle onto him.</w:t>
      </w:r>
    </w:p>
    <w:p w14:paraId="7EDD690C" w14:textId="53887704" w:rsidR="00BC3951" w:rsidRDefault="00A87134"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“Very funny” </w:t>
      </w:r>
      <w:r w:rsidR="005F3AD8">
        <w:rPr>
          <w:rFonts w:ascii="Times New Roman" w:hAnsi="Times New Roman" w:cs="Times New Roman"/>
          <w:sz w:val="24"/>
          <w:szCs w:val="24"/>
        </w:rPr>
        <w:t xml:space="preserve">I said </w:t>
      </w:r>
      <w:r w:rsidR="006C38CF" w:rsidRPr="00B40D7A">
        <w:rPr>
          <w:rFonts w:ascii="Times New Roman" w:hAnsi="Times New Roman" w:cs="Times New Roman"/>
          <w:sz w:val="24"/>
          <w:szCs w:val="24"/>
        </w:rPr>
        <w:t xml:space="preserve">sarcastically </w:t>
      </w:r>
      <w:r w:rsidR="005F3AD8">
        <w:rPr>
          <w:rFonts w:ascii="Times New Roman" w:hAnsi="Times New Roman" w:cs="Times New Roman"/>
          <w:sz w:val="24"/>
          <w:szCs w:val="24"/>
        </w:rPr>
        <w:t>as I</w:t>
      </w:r>
      <w:r w:rsidR="00376539">
        <w:rPr>
          <w:rFonts w:ascii="Times New Roman" w:hAnsi="Times New Roman" w:cs="Times New Roman"/>
          <w:sz w:val="24"/>
          <w:szCs w:val="24"/>
        </w:rPr>
        <w:t xml:space="preserve"> </w:t>
      </w:r>
      <w:r w:rsidR="006C38CF">
        <w:rPr>
          <w:rFonts w:ascii="Times New Roman" w:hAnsi="Times New Roman" w:cs="Times New Roman"/>
          <w:sz w:val="24"/>
          <w:szCs w:val="24"/>
        </w:rPr>
        <w:t>forced myself</w:t>
      </w:r>
      <w:r w:rsidR="00376539">
        <w:rPr>
          <w:rFonts w:ascii="Times New Roman" w:hAnsi="Times New Roman" w:cs="Times New Roman"/>
          <w:sz w:val="24"/>
          <w:szCs w:val="24"/>
        </w:rPr>
        <w:t xml:space="preserve"> </w:t>
      </w:r>
      <w:r w:rsidR="006C38CF">
        <w:rPr>
          <w:rFonts w:ascii="Times New Roman" w:hAnsi="Times New Roman" w:cs="Times New Roman"/>
          <w:sz w:val="24"/>
          <w:szCs w:val="24"/>
        </w:rPr>
        <w:t>out</w:t>
      </w:r>
      <w:r w:rsidR="00376539">
        <w:rPr>
          <w:rFonts w:ascii="Times New Roman" w:hAnsi="Times New Roman" w:cs="Times New Roman"/>
          <w:sz w:val="24"/>
          <w:szCs w:val="24"/>
        </w:rPr>
        <w:t xml:space="preserve"> of bed</w:t>
      </w:r>
      <w:r w:rsidRPr="00B40D7A">
        <w:rPr>
          <w:rFonts w:ascii="Times New Roman" w:hAnsi="Times New Roman" w:cs="Times New Roman"/>
          <w:sz w:val="24"/>
          <w:szCs w:val="24"/>
        </w:rPr>
        <w:t xml:space="preserve">. He still couldn’t respond due to laughter, </w:t>
      </w:r>
      <w:r w:rsidR="004B595F">
        <w:rPr>
          <w:rFonts w:ascii="Times New Roman" w:hAnsi="Times New Roman" w:cs="Times New Roman"/>
          <w:sz w:val="24"/>
          <w:szCs w:val="24"/>
        </w:rPr>
        <w:t>and I did not leave him any chance</w:t>
      </w:r>
      <w:r w:rsidR="006C38CF">
        <w:rPr>
          <w:rFonts w:ascii="Times New Roman" w:hAnsi="Times New Roman" w:cs="Times New Roman"/>
          <w:sz w:val="24"/>
          <w:szCs w:val="24"/>
        </w:rPr>
        <w:t xml:space="preserve">. </w:t>
      </w:r>
      <w:r w:rsidRPr="00B40D7A">
        <w:rPr>
          <w:rFonts w:ascii="Times New Roman" w:hAnsi="Times New Roman" w:cs="Times New Roman"/>
          <w:sz w:val="24"/>
          <w:szCs w:val="24"/>
        </w:rPr>
        <w:t xml:space="preserve">I </w:t>
      </w:r>
      <w:r w:rsidR="00E842D9" w:rsidRPr="00B40D7A">
        <w:rPr>
          <w:rFonts w:ascii="Times New Roman" w:hAnsi="Times New Roman" w:cs="Times New Roman"/>
          <w:sz w:val="24"/>
          <w:szCs w:val="24"/>
        </w:rPr>
        <w:t xml:space="preserve">went </w:t>
      </w:r>
      <w:r w:rsidRPr="00B40D7A">
        <w:rPr>
          <w:rFonts w:ascii="Times New Roman" w:hAnsi="Times New Roman" w:cs="Times New Roman"/>
          <w:sz w:val="24"/>
          <w:szCs w:val="24"/>
        </w:rPr>
        <w:t xml:space="preserve">to the bathroom to wake up properly while he </w:t>
      </w:r>
      <w:r w:rsidR="00E842D9" w:rsidRPr="00B40D7A">
        <w:rPr>
          <w:rFonts w:ascii="Times New Roman" w:hAnsi="Times New Roman" w:cs="Times New Roman"/>
          <w:sz w:val="24"/>
          <w:szCs w:val="24"/>
        </w:rPr>
        <w:t xml:space="preserve">attempted </w:t>
      </w:r>
      <w:r w:rsidRPr="00B40D7A">
        <w:rPr>
          <w:rFonts w:ascii="Times New Roman" w:hAnsi="Times New Roman" w:cs="Times New Roman"/>
          <w:sz w:val="24"/>
          <w:szCs w:val="24"/>
        </w:rPr>
        <w:t xml:space="preserve">to </w:t>
      </w:r>
      <w:r w:rsidR="004B595F">
        <w:rPr>
          <w:rFonts w:ascii="Times New Roman" w:hAnsi="Times New Roman" w:cs="Times New Roman"/>
          <w:sz w:val="24"/>
          <w:szCs w:val="24"/>
        </w:rPr>
        <w:t xml:space="preserve">regain his composure. </w:t>
      </w:r>
      <w:r w:rsidRPr="00B40D7A">
        <w:rPr>
          <w:rFonts w:ascii="Times New Roman" w:hAnsi="Times New Roman" w:cs="Times New Roman"/>
          <w:sz w:val="24"/>
          <w:szCs w:val="24"/>
        </w:rPr>
        <w:t xml:space="preserve"> Lord knows how long that </w:t>
      </w:r>
      <w:r w:rsidR="006C38CF">
        <w:rPr>
          <w:rFonts w:ascii="Times New Roman" w:hAnsi="Times New Roman" w:cs="Times New Roman"/>
          <w:sz w:val="24"/>
          <w:szCs w:val="24"/>
        </w:rPr>
        <w:t>would</w:t>
      </w:r>
      <w:r w:rsidRPr="00B40D7A">
        <w:rPr>
          <w:rFonts w:ascii="Times New Roman" w:hAnsi="Times New Roman" w:cs="Times New Roman"/>
          <w:sz w:val="24"/>
          <w:szCs w:val="24"/>
        </w:rPr>
        <w:t xml:space="preserve"> take.</w:t>
      </w:r>
      <w:r w:rsidR="006C38CF">
        <w:rPr>
          <w:rFonts w:ascii="Times New Roman" w:hAnsi="Times New Roman" w:cs="Times New Roman"/>
          <w:sz w:val="24"/>
          <w:szCs w:val="24"/>
        </w:rPr>
        <w:t xml:space="preserve"> </w:t>
      </w:r>
      <w:r w:rsidR="00376539">
        <w:rPr>
          <w:rFonts w:ascii="Times New Roman" w:hAnsi="Times New Roman" w:cs="Times New Roman"/>
          <w:sz w:val="24"/>
          <w:szCs w:val="24"/>
        </w:rPr>
        <w:t xml:space="preserve">I </w:t>
      </w:r>
      <w:r w:rsidR="00E842D9" w:rsidRPr="00B40D7A">
        <w:rPr>
          <w:rFonts w:ascii="Times New Roman" w:hAnsi="Times New Roman" w:cs="Times New Roman"/>
          <w:sz w:val="24"/>
          <w:szCs w:val="24"/>
        </w:rPr>
        <w:t xml:space="preserve">took </w:t>
      </w:r>
      <w:r w:rsidRPr="00B40D7A">
        <w:rPr>
          <w:rFonts w:ascii="Times New Roman" w:hAnsi="Times New Roman" w:cs="Times New Roman"/>
          <w:sz w:val="24"/>
          <w:szCs w:val="24"/>
        </w:rPr>
        <w:t xml:space="preserve">a nice, </w:t>
      </w:r>
      <w:r w:rsidR="004624B4" w:rsidRPr="00B40D7A">
        <w:rPr>
          <w:rFonts w:ascii="Times New Roman" w:hAnsi="Times New Roman" w:cs="Times New Roman"/>
          <w:sz w:val="24"/>
          <w:szCs w:val="24"/>
        </w:rPr>
        <w:t>warm</w:t>
      </w:r>
      <w:r w:rsidRPr="00B40D7A">
        <w:rPr>
          <w:rFonts w:ascii="Times New Roman" w:hAnsi="Times New Roman" w:cs="Times New Roman"/>
          <w:sz w:val="24"/>
          <w:szCs w:val="24"/>
        </w:rPr>
        <w:t xml:space="preserve"> shower to warm myself up after last night’s chilly weather</w:t>
      </w:r>
      <w:r w:rsidR="006C38CF">
        <w:rPr>
          <w:rFonts w:ascii="Times New Roman" w:hAnsi="Times New Roman" w:cs="Times New Roman"/>
          <w:sz w:val="24"/>
          <w:szCs w:val="24"/>
        </w:rPr>
        <w:t>.</w:t>
      </w:r>
      <w:r w:rsidR="004624B4" w:rsidRPr="00B40D7A">
        <w:rPr>
          <w:rFonts w:ascii="Times New Roman" w:hAnsi="Times New Roman" w:cs="Times New Roman"/>
          <w:sz w:val="24"/>
          <w:szCs w:val="24"/>
        </w:rPr>
        <w:t xml:space="preserve"> Today is a </w:t>
      </w:r>
      <w:r w:rsidR="0010486D" w:rsidRPr="00B40D7A">
        <w:rPr>
          <w:rFonts w:ascii="Times New Roman" w:hAnsi="Times New Roman" w:cs="Times New Roman"/>
          <w:sz w:val="24"/>
          <w:szCs w:val="24"/>
        </w:rPr>
        <w:t xml:space="preserve">sunny </w:t>
      </w:r>
      <w:r w:rsidR="006C38CF">
        <w:rPr>
          <w:rFonts w:ascii="Times New Roman" w:hAnsi="Times New Roman" w:cs="Times New Roman"/>
          <w:sz w:val="24"/>
          <w:szCs w:val="24"/>
        </w:rPr>
        <w:t>day</w:t>
      </w:r>
      <w:r w:rsidR="004624B4" w:rsidRPr="00B40D7A">
        <w:rPr>
          <w:rFonts w:ascii="Times New Roman" w:hAnsi="Times New Roman" w:cs="Times New Roman"/>
          <w:sz w:val="24"/>
          <w:szCs w:val="24"/>
        </w:rPr>
        <w:t xml:space="preserve">, so I don’t </w:t>
      </w:r>
      <w:r w:rsidR="00BC3951">
        <w:rPr>
          <w:rFonts w:ascii="Times New Roman" w:hAnsi="Times New Roman" w:cs="Times New Roman"/>
          <w:sz w:val="24"/>
          <w:szCs w:val="24"/>
        </w:rPr>
        <w:t>feel</w:t>
      </w:r>
      <w:r w:rsidR="005F3AD8">
        <w:rPr>
          <w:rFonts w:ascii="Times New Roman" w:hAnsi="Times New Roman" w:cs="Times New Roman"/>
          <w:sz w:val="24"/>
          <w:szCs w:val="24"/>
        </w:rPr>
        <w:t xml:space="preserve"> obliged</w:t>
      </w:r>
      <w:r w:rsidR="004624B4" w:rsidRPr="00B40D7A">
        <w:rPr>
          <w:rFonts w:ascii="Times New Roman" w:hAnsi="Times New Roman" w:cs="Times New Roman"/>
          <w:sz w:val="24"/>
          <w:szCs w:val="24"/>
        </w:rPr>
        <w:t xml:space="preserve"> to wear office clothes nor put on makeup, I just dress to make myself comfortable. </w:t>
      </w:r>
      <w:r w:rsidR="00BC3951">
        <w:rPr>
          <w:rFonts w:ascii="Times New Roman" w:hAnsi="Times New Roman" w:cs="Times New Roman"/>
          <w:sz w:val="24"/>
          <w:szCs w:val="24"/>
        </w:rPr>
        <w:t>As I dry my hair, I hear the telephone ring for a few seconds. I’m guessing Alex picked up the phone as I no longer hear laughter. Who could call t</w:t>
      </w:r>
      <w:r w:rsidR="006C38CF">
        <w:rPr>
          <w:rFonts w:ascii="Times New Roman" w:hAnsi="Times New Roman" w:cs="Times New Roman"/>
          <w:sz w:val="24"/>
          <w:szCs w:val="24"/>
        </w:rPr>
        <w:t>h</w:t>
      </w:r>
      <w:r w:rsidR="00BC3951">
        <w:rPr>
          <w:rFonts w:ascii="Times New Roman" w:hAnsi="Times New Roman" w:cs="Times New Roman"/>
          <w:sz w:val="24"/>
          <w:szCs w:val="24"/>
        </w:rPr>
        <w:t xml:space="preserve">is </w:t>
      </w:r>
      <w:r w:rsidR="006C38CF">
        <w:rPr>
          <w:rFonts w:ascii="Times New Roman" w:hAnsi="Times New Roman" w:cs="Times New Roman"/>
          <w:sz w:val="24"/>
          <w:szCs w:val="24"/>
        </w:rPr>
        <w:t xml:space="preserve">damn </w:t>
      </w:r>
      <w:r w:rsidR="00BC3951">
        <w:rPr>
          <w:rFonts w:ascii="Times New Roman" w:hAnsi="Times New Roman" w:cs="Times New Roman"/>
          <w:sz w:val="24"/>
          <w:szCs w:val="24"/>
        </w:rPr>
        <w:t>early in the morning?</w:t>
      </w:r>
    </w:p>
    <w:p w14:paraId="247768DE" w14:textId="7B169728" w:rsidR="00A87134" w:rsidRPr="00B40D7A" w:rsidRDefault="004624B4"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lastRenderedPageBreak/>
        <w:t xml:space="preserve">Once I </w:t>
      </w:r>
      <w:r w:rsidR="00E842D9" w:rsidRPr="00B40D7A">
        <w:rPr>
          <w:rFonts w:ascii="Times New Roman" w:hAnsi="Times New Roman" w:cs="Times New Roman"/>
          <w:sz w:val="24"/>
          <w:szCs w:val="24"/>
        </w:rPr>
        <w:t xml:space="preserve">left </w:t>
      </w:r>
      <w:r w:rsidRPr="00B40D7A">
        <w:rPr>
          <w:rFonts w:ascii="Times New Roman" w:hAnsi="Times New Roman" w:cs="Times New Roman"/>
          <w:sz w:val="24"/>
          <w:szCs w:val="24"/>
        </w:rPr>
        <w:t xml:space="preserve">the bathroom, I </w:t>
      </w:r>
      <w:r w:rsidR="00E842D9" w:rsidRPr="00B40D7A">
        <w:rPr>
          <w:rFonts w:ascii="Times New Roman" w:hAnsi="Times New Roman" w:cs="Times New Roman"/>
          <w:sz w:val="24"/>
          <w:szCs w:val="24"/>
        </w:rPr>
        <w:t xml:space="preserve">saw </w:t>
      </w:r>
      <w:r w:rsidRPr="00B40D7A">
        <w:rPr>
          <w:rFonts w:ascii="Times New Roman" w:hAnsi="Times New Roman" w:cs="Times New Roman"/>
          <w:sz w:val="24"/>
          <w:szCs w:val="24"/>
        </w:rPr>
        <w:t xml:space="preserve">my husband </w:t>
      </w:r>
      <w:r w:rsidR="006C38CF">
        <w:rPr>
          <w:rFonts w:ascii="Times New Roman" w:hAnsi="Times New Roman" w:cs="Times New Roman"/>
          <w:sz w:val="24"/>
          <w:szCs w:val="24"/>
        </w:rPr>
        <w:t xml:space="preserve">had </w:t>
      </w:r>
      <w:r w:rsidRPr="00B40D7A">
        <w:rPr>
          <w:rFonts w:ascii="Times New Roman" w:hAnsi="Times New Roman" w:cs="Times New Roman"/>
          <w:sz w:val="24"/>
          <w:szCs w:val="24"/>
        </w:rPr>
        <w:t xml:space="preserve">finally calmed </w:t>
      </w:r>
      <w:r w:rsidR="0010486D" w:rsidRPr="00B40D7A">
        <w:rPr>
          <w:rFonts w:ascii="Times New Roman" w:hAnsi="Times New Roman" w:cs="Times New Roman"/>
          <w:sz w:val="24"/>
          <w:szCs w:val="24"/>
        </w:rPr>
        <w:t>down,</w:t>
      </w:r>
      <w:r w:rsidRPr="00B40D7A">
        <w:rPr>
          <w:rFonts w:ascii="Times New Roman" w:hAnsi="Times New Roman" w:cs="Times New Roman"/>
          <w:sz w:val="24"/>
          <w:szCs w:val="24"/>
        </w:rPr>
        <w:t xml:space="preserve"> yet I thought he looked completely different from th</w:t>
      </w:r>
      <w:r w:rsidR="006C38CF">
        <w:rPr>
          <w:rFonts w:ascii="Times New Roman" w:hAnsi="Times New Roman" w:cs="Times New Roman"/>
          <w:sz w:val="24"/>
          <w:szCs w:val="24"/>
        </w:rPr>
        <w:t>is</w:t>
      </w:r>
      <w:r w:rsidRPr="00B40D7A">
        <w:rPr>
          <w:rFonts w:ascii="Times New Roman" w:hAnsi="Times New Roman" w:cs="Times New Roman"/>
          <w:sz w:val="24"/>
          <w:szCs w:val="24"/>
        </w:rPr>
        <w:t xml:space="preserve"> morning</w:t>
      </w:r>
      <w:r w:rsidR="005F3AD8">
        <w:rPr>
          <w:rFonts w:ascii="Times New Roman" w:hAnsi="Times New Roman" w:cs="Times New Roman"/>
          <w:sz w:val="24"/>
          <w:szCs w:val="24"/>
        </w:rPr>
        <w:t>.</w:t>
      </w:r>
      <w:ins w:id="0" w:author="IT" w:date="2020-10-25T18:20:00Z">
        <w:r w:rsidR="00376539">
          <w:rPr>
            <w:rFonts w:ascii="Times New Roman" w:hAnsi="Times New Roman" w:cs="Times New Roman"/>
            <w:sz w:val="24"/>
            <w:szCs w:val="24"/>
          </w:rPr>
          <w:t xml:space="preserve"> </w:t>
        </w:r>
      </w:ins>
      <w:r w:rsidR="005F3AD8">
        <w:rPr>
          <w:rFonts w:ascii="Times New Roman" w:hAnsi="Times New Roman" w:cs="Times New Roman"/>
          <w:sz w:val="24"/>
          <w:szCs w:val="24"/>
        </w:rPr>
        <w:t>He wore a grimmer, more tragic face</w:t>
      </w:r>
      <w:r w:rsidR="00376539">
        <w:rPr>
          <w:rFonts w:ascii="Times New Roman" w:hAnsi="Times New Roman" w:cs="Times New Roman"/>
          <w:sz w:val="24"/>
          <w:szCs w:val="24"/>
        </w:rPr>
        <w:t xml:space="preserve"> from what I was used to</w:t>
      </w:r>
      <w:r w:rsidRPr="00B40D7A">
        <w:rPr>
          <w:rFonts w:ascii="Times New Roman" w:hAnsi="Times New Roman" w:cs="Times New Roman"/>
          <w:sz w:val="24"/>
          <w:szCs w:val="24"/>
        </w:rPr>
        <w:t xml:space="preserve">. Almost as if his </w:t>
      </w:r>
      <w:r w:rsidR="00E842D9" w:rsidRPr="00B40D7A">
        <w:rPr>
          <w:rFonts w:ascii="Times New Roman" w:hAnsi="Times New Roman" w:cs="Times New Roman"/>
          <w:sz w:val="24"/>
          <w:szCs w:val="24"/>
        </w:rPr>
        <w:t xml:space="preserve">personality </w:t>
      </w:r>
      <w:r w:rsidR="006C38CF">
        <w:rPr>
          <w:rFonts w:ascii="Times New Roman" w:hAnsi="Times New Roman" w:cs="Times New Roman"/>
          <w:sz w:val="24"/>
          <w:szCs w:val="24"/>
        </w:rPr>
        <w:t xml:space="preserve">had </w:t>
      </w:r>
      <w:r w:rsidRPr="00B40D7A">
        <w:rPr>
          <w:rFonts w:ascii="Times New Roman" w:hAnsi="Times New Roman" w:cs="Times New Roman"/>
          <w:sz w:val="24"/>
          <w:szCs w:val="24"/>
        </w:rPr>
        <w:t xml:space="preserve">completely flipped from his usually way too cheery self. Must </w:t>
      </w:r>
      <w:r w:rsidR="00E842D9" w:rsidRPr="00B40D7A">
        <w:rPr>
          <w:rFonts w:ascii="Times New Roman" w:hAnsi="Times New Roman" w:cs="Times New Roman"/>
          <w:sz w:val="24"/>
          <w:szCs w:val="24"/>
        </w:rPr>
        <w:t xml:space="preserve">have been </w:t>
      </w:r>
      <w:r w:rsidRPr="00B40D7A">
        <w:rPr>
          <w:rFonts w:ascii="Times New Roman" w:hAnsi="Times New Roman" w:cs="Times New Roman"/>
          <w:sz w:val="24"/>
          <w:szCs w:val="24"/>
        </w:rPr>
        <w:t>my imagination.</w:t>
      </w:r>
    </w:p>
    <w:p w14:paraId="48868F45" w14:textId="3A435DC7" w:rsidR="004624B4" w:rsidRPr="00B40D7A" w:rsidRDefault="004624B4"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“What was so important that you needed to use a damn airhorn to wake me up</w:t>
      </w:r>
      <w:r w:rsidR="00376539">
        <w:rPr>
          <w:rFonts w:ascii="Times New Roman" w:hAnsi="Times New Roman" w:cs="Times New Roman"/>
          <w:sz w:val="24"/>
          <w:szCs w:val="24"/>
        </w:rPr>
        <w:t xml:space="preserve"> so </w:t>
      </w:r>
      <w:r w:rsidR="005F3AD8">
        <w:rPr>
          <w:rFonts w:ascii="Times New Roman" w:hAnsi="Times New Roman" w:cs="Times New Roman"/>
          <w:sz w:val="24"/>
          <w:szCs w:val="24"/>
        </w:rPr>
        <w:t>early!</w:t>
      </w:r>
      <w:r w:rsidRPr="00B40D7A">
        <w:rPr>
          <w:rFonts w:ascii="Times New Roman" w:hAnsi="Times New Roman" w:cs="Times New Roman"/>
          <w:sz w:val="24"/>
          <w:szCs w:val="24"/>
        </w:rPr>
        <w:t>” I interrogate</w:t>
      </w:r>
      <w:r w:rsidR="00E842D9" w:rsidRPr="00B40D7A">
        <w:rPr>
          <w:rFonts w:ascii="Times New Roman" w:hAnsi="Times New Roman" w:cs="Times New Roman"/>
          <w:sz w:val="24"/>
          <w:szCs w:val="24"/>
        </w:rPr>
        <w:t>d</w:t>
      </w:r>
      <w:r w:rsidRPr="00B40D7A">
        <w:rPr>
          <w:rFonts w:ascii="Times New Roman" w:hAnsi="Times New Roman" w:cs="Times New Roman"/>
          <w:sz w:val="24"/>
          <w:szCs w:val="24"/>
        </w:rPr>
        <w:t xml:space="preserve"> him.</w:t>
      </w:r>
      <w:ins w:id="1" w:author="IT" w:date="2020-10-25T18:21:00Z">
        <w:r w:rsidR="00376539">
          <w:rPr>
            <w:rFonts w:ascii="Times New Roman" w:hAnsi="Times New Roman" w:cs="Times New Roman"/>
            <w:sz w:val="24"/>
            <w:szCs w:val="24"/>
          </w:rPr>
          <w:t xml:space="preserve"> </w:t>
        </w:r>
      </w:ins>
      <w:r w:rsidR="006C38CF">
        <w:rPr>
          <w:rFonts w:ascii="Times New Roman" w:hAnsi="Times New Roman" w:cs="Times New Roman"/>
          <w:sz w:val="24"/>
          <w:szCs w:val="24"/>
        </w:rPr>
        <w:t>“You</w:t>
      </w:r>
      <w:r w:rsidR="00376539">
        <w:rPr>
          <w:rFonts w:ascii="Times New Roman" w:hAnsi="Times New Roman" w:cs="Times New Roman"/>
          <w:sz w:val="24"/>
          <w:szCs w:val="24"/>
        </w:rPr>
        <w:t xml:space="preserve"> know how much I love </w:t>
      </w:r>
      <w:r w:rsidR="005F3AD8">
        <w:rPr>
          <w:rFonts w:ascii="Times New Roman" w:hAnsi="Times New Roman" w:cs="Times New Roman"/>
          <w:sz w:val="24"/>
          <w:szCs w:val="24"/>
        </w:rPr>
        <w:t>a long sleep</w:t>
      </w:r>
      <w:r w:rsidR="00376539">
        <w:rPr>
          <w:rFonts w:ascii="Times New Roman" w:hAnsi="Times New Roman" w:cs="Times New Roman"/>
          <w:sz w:val="24"/>
          <w:szCs w:val="24"/>
        </w:rPr>
        <w:t xml:space="preserve">”. </w:t>
      </w:r>
      <w:r w:rsidRPr="00B40D7A">
        <w:rPr>
          <w:rFonts w:ascii="Times New Roman" w:hAnsi="Times New Roman" w:cs="Times New Roman"/>
          <w:sz w:val="24"/>
          <w:szCs w:val="24"/>
        </w:rPr>
        <w:t xml:space="preserve"> </w:t>
      </w:r>
    </w:p>
    <w:p w14:paraId="797A7329" w14:textId="178B405B" w:rsidR="004624B4" w:rsidRDefault="004624B4"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He just looked at me</w:t>
      </w:r>
      <w:r w:rsidR="00376539">
        <w:rPr>
          <w:rFonts w:ascii="Times New Roman" w:hAnsi="Times New Roman" w:cs="Times New Roman"/>
          <w:sz w:val="24"/>
          <w:szCs w:val="24"/>
        </w:rPr>
        <w:t xml:space="preserve"> very perplexed </w:t>
      </w:r>
      <w:r w:rsidRPr="00B40D7A">
        <w:rPr>
          <w:rFonts w:ascii="Times New Roman" w:hAnsi="Times New Roman" w:cs="Times New Roman"/>
          <w:sz w:val="24"/>
          <w:szCs w:val="24"/>
        </w:rPr>
        <w:t xml:space="preserve">and </w:t>
      </w:r>
      <w:r w:rsidR="00376539">
        <w:rPr>
          <w:rFonts w:ascii="Times New Roman" w:hAnsi="Times New Roman" w:cs="Times New Roman"/>
          <w:sz w:val="24"/>
          <w:szCs w:val="24"/>
        </w:rPr>
        <w:t xml:space="preserve">somehow words </w:t>
      </w:r>
      <w:r w:rsidRPr="00B40D7A">
        <w:rPr>
          <w:rFonts w:ascii="Times New Roman" w:hAnsi="Times New Roman" w:cs="Times New Roman"/>
          <w:sz w:val="24"/>
          <w:szCs w:val="24"/>
        </w:rPr>
        <w:t xml:space="preserve">just </w:t>
      </w:r>
      <w:r w:rsidR="00376539">
        <w:rPr>
          <w:rFonts w:ascii="Times New Roman" w:hAnsi="Times New Roman" w:cs="Times New Roman"/>
          <w:sz w:val="24"/>
          <w:szCs w:val="24"/>
        </w:rPr>
        <w:t xml:space="preserve">came out in a cold and monotonous manner. </w:t>
      </w:r>
      <w:r w:rsidR="00376539" w:rsidRPr="00B40D7A">
        <w:rPr>
          <w:rFonts w:ascii="Times New Roman" w:hAnsi="Times New Roman" w:cs="Times New Roman"/>
          <w:sz w:val="24"/>
          <w:szCs w:val="24"/>
        </w:rPr>
        <w:t xml:space="preserve"> </w:t>
      </w:r>
      <w:r w:rsidRPr="00B40D7A">
        <w:rPr>
          <w:rFonts w:ascii="Times New Roman" w:hAnsi="Times New Roman" w:cs="Times New Roman"/>
          <w:sz w:val="24"/>
          <w:szCs w:val="24"/>
        </w:rPr>
        <w:t>“She passed away…your mother I mean.</w:t>
      </w:r>
      <w:r w:rsidR="00925DBB">
        <w:rPr>
          <w:rFonts w:ascii="Times New Roman" w:hAnsi="Times New Roman" w:cs="Times New Roman"/>
          <w:sz w:val="24"/>
          <w:szCs w:val="24"/>
        </w:rPr>
        <w:t xml:space="preserve"> </w:t>
      </w:r>
      <w:r w:rsidR="00D52A69" w:rsidRPr="00B40D7A">
        <w:rPr>
          <w:rFonts w:ascii="Times New Roman" w:hAnsi="Times New Roman" w:cs="Times New Roman"/>
          <w:sz w:val="24"/>
          <w:szCs w:val="24"/>
        </w:rPr>
        <w:t>We just got a call from the government</w:t>
      </w:r>
      <w:r w:rsidR="00376539">
        <w:rPr>
          <w:rFonts w:ascii="Times New Roman" w:hAnsi="Times New Roman" w:cs="Times New Roman"/>
          <w:sz w:val="24"/>
          <w:szCs w:val="24"/>
        </w:rPr>
        <w:t>. It seems that</w:t>
      </w:r>
      <w:r w:rsidR="00D52A69" w:rsidRPr="00B40D7A">
        <w:rPr>
          <w:rFonts w:ascii="Times New Roman" w:hAnsi="Times New Roman" w:cs="Times New Roman"/>
          <w:sz w:val="24"/>
          <w:szCs w:val="24"/>
        </w:rPr>
        <w:t xml:space="preserve"> she passed away </w:t>
      </w:r>
      <w:r w:rsidR="00BA0B00">
        <w:rPr>
          <w:rFonts w:ascii="Times New Roman" w:hAnsi="Times New Roman" w:cs="Times New Roman"/>
          <w:sz w:val="24"/>
          <w:szCs w:val="24"/>
        </w:rPr>
        <w:t>a few days ago and you are her only next of kin</w:t>
      </w:r>
      <w:r w:rsidR="00D52A69" w:rsidRPr="00B40D7A">
        <w:rPr>
          <w:rFonts w:ascii="Times New Roman" w:hAnsi="Times New Roman" w:cs="Times New Roman"/>
          <w:sz w:val="24"/>
          <w:szCs w:val="24"/>
        </w:rPr>
        <w:t>.</w:t>
      </w:r>
      <w:r w:rsidRPr="00B40D7A">
        <w:rPr>
          <w:rFonts w:ascii="Times New Roman" w:hAnsi="Times New Roman" w:cs="Times New Roman"/>
          <w:sz w:val="24"/>
          <w:szCs w:val="24"/>
        </w:rPr>
        <w:t>”</w:t>
      </w:r>
      <w:r w:rsidR="00376539">
        <w:rPr>
          <w:rFonts w:ascii="Times New Roman" w:hAnsi="Times New Roman" w:cs="Times New Roman"/>
          <w:sz w:val="24"/>
          <w:szCs w:val="24"/>
        </w:rPr>
        <w:t xml:space="preserve"> </w:t>
      </w:r>
    </w:p>
    <w:p w14:paraId="01193CA8" w14:textId="3DFBA348" w:rsidR="00BC3951" w:rsidRPr="00B40D7A" w:rsidRDefault="00BC3951" w:rsidP="00B40D7A">
      <w:pPr>
        <w:spacing w:line="480" w:lineRule="auto"/>
        <w:ind w:firstLine="720"/>
        <w:rPr>
          <w:rFonts w:ascii="Times New Roman" w:hAnsi="Times New Roman" w:cs="Times New Roman"/>
          <w:sz w:val="24"/>
          <w:szCs w:val="24"/>
        </w:rPr>
      </w:pPr>
      <w:r>
        <w:rPr>
          <w:rFonts w:ascii="Times New Roman" w:hAnsi="Times New Roman" w:cs="Times New Roman"/>
          <w:sz w:val="24"/>
          <w:szCs w:val="24"/>
        </w:rPr>
        <w:t>So that’s who called so damn early in the morning.</w:t>
      </w:r>
    </w:p>
    <w:p w14:paraId="7BA666BC" w14:textId="3848EEA2" w:rsidR="004624B4" w:rsidRPr="00B40D7A" w:rsidRDefault="004624B4"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“I don’t have a </w:t>
      </w:r>
      <w:r w:rsidR="00A8535C" w:rsidRPr="00B40D7A">
        <w:rPr>
          <w:rFonts w:ascii="Times New Roman" w:hAnsi="Times New Roman" w:cs="Times New Roman"/>
          <w:sz w:val="24"/>
          <w:szCs w:val="24"/>
        </w:rPr>
        <w:t>mother;</w:t>
      </w:r>
      <w:r w:rsidRPr="00B40D7A">
        <w:rPr>
          <w:rFonts w:ascii="Times New Roman" w:hAnsi="Times New Roman" w:cs="Times New Roman"/>
          <w:sz w:val="24"/>
          <w:szCs w:val="24"/>
        </w:rPr>
        <w:t xml:space="preserve"> she has been dead to me for years. Do you mean Cecilia?” I spat.</w:t>
      </w:r>
    </w:p>
    <w:p w14:paraId="773AE9BF" w14:textId="77781604" w:rsidR="004624B4" w:rsidRPr="00B40D7A" w:rsidRDefault="004624B4"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“Cecilia is…was still your mother, and she just died in her sleep. Must have been a heart attack.” He responded in grief. </w:t>
      </w:r>
      <w:r w:rsidR="00A8535C" w:rsidRPr="00B40D7A">
        <w:rPr>
          <w:rFonts w:ascii="Times New Roman" w:hAnsi="Times New Roman" w:cs="Times New Roman"/>
          <w:sz w:val="24"/>
          <w:szCs w:val="24"/>
        </w:rPr>
        <w:t>“Don’t</w:t>
      </w:r>
      <w:r w:rsidRPr="00B40D7A">
        <w:rPr>
          <w:rFonts w:ascii="Times New Roman" w:hAnsi="Times New Roman" w:cs="Times New Roman"/>
          <w:sz w:val="24"/>
          <w:szCs w:val="24"/>
        </w:rPr>
        <w:t xml:space="preserve"> you think you should at least go </w:t>
      </w:r>
      <w:r w:rsidR="00295509">
        <w:rPr>
          <w:rFonts w:ascii="Times New Roman" w:hAnsi="Times New Roman" w:cs="Times New Roman"/>
          <w:sz w:val="24"/>
          <w:szCs w:val="24"/>
        </w:rPr>
        <w:t>there</w:t>
      </w:r>
      <w:r w:rsidR="00A8535C" w:rsidRPr="00B40D7A">
        <w:rPr>
          <w:rFonts w:ascii="Times New Roman" w:hAnsi="Times New Roman" w:cs="Times New Roman"/>
          <w:sz w:val="24"/>
          <w:szCs w:val="24"/>
        </w:rPr>
        <w:t xml:space="preserve"> one last time? She would have loved to have you </w:t>
      </w:r>
      <w:proofErr w:type="gramStart"/>
      <w:r w:rsidR="00A8535C" w:rsidRPr="00B40D7A">
        <w:rPr>
          <w:rFonts w:ascii="Times New Roman" w:hAnsi="Times New Roman" w:cs="Times New Roman"/>
          <w:sz w:val="24"/>
          <w:szCs w:val="24"/>
        </w:rPr>
        <w:t>there,</w:t>
      </w:r>
      <w:proofErr w:type="gramEnd"/>
      <w:r w:rsidR="00A8535C" w:rsidRPr="00B40D7A">
        <w:rPr>
          <w:rFonts w:ascii="Times New Roman" w:hAnsi="Times New Roman" w:cs="Times New Roman"/>
          <w:sz w:val="24"/>
          <w:szCs w:val="24"/>
        </w:rPr>
        <w:t xml:space="preserve"> it may let her be at p</w:t>
      </w:r>
      <w:r w:rsidR="006C38CF">
        <w:rPr>
          <w:rFonts w:ascii="Times New Roman" w:hAnsi="Times New Roman" w:cs="Times New Roman"/>
          <w:sz w:val="24"/>
          <w:szCs w:val="24"/>
        </w:rPr>
        <w:t>ea</w:t>
      </w:r>
      <w:r w:rsidR="00A8535C" w:rsidRPr="00B40D7A">
        <w:rPr>
          <w:rFonts w:ascii="Times New Roman" w:hAnsi="Times New Roman" w:cs="Times New Roman"/>
          <w:sz w:val="24"/>
          <w:szCs w:val="24"/>
        </w:rPr>
        <w:t>ce” he continued.</w:t>
      </w:r>
    </w:p>
    <w:p w14:paraId="363AAE30" w14:textId="068D725D" w:rsidR="00A8535C" w:rsidRPr="00B40D7A" w:rsidRDefault="00A8535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“I’ll pass. Why would I even think of returning there! You know why I refuse to go there!” I shout</w:t>
      </w:r>
      <w:r w:rsidR="00295509">
        <w:rPr>
          <w:rFonts w:ascii="Times New Roman" w:hAnsi="Times New Roman" w:cs="Times New Roman"/>
          <w:sz w:val="24"/>
          <w:szCs w:val="24"/>
        </w:rPr>
        <w:t>ed</w:t>
      </w:r>
      <w:r w:rsidRPr="00B40D7A">
        <w:rPr>
          <w:rFonts w:ascii="Times New Roman" w:hAnsi="Times New Roman" w:cs="Times New Roman"/>
          <w:sz w:val="24"/>
          <w:szCs w:val="24"/>
        </w:rPr>
        <w:t xml:space="preserve"> back.</w:t>
      </w:r>
    </w:p>
    <w:p w14:paraId="3DD5FA20" w14:textId="342826D6" w:rsidR="00A8535C" w:rsidRPr="00B40D7A" w:rsidRDefault="00A8535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“Please</w:t>
      </w:r>
      <w:proofErr w:type="gramStart"/>
      <w:r w:rsidRPr="00B40D7A">
        <w:rPr>
          <w:rFonts w:ascii="Times New Roman" w:hAnsi="Times New Roman" w:cs="Times New Roman"/>
          <w:sz w:val="24"/>
          <w:szCs w:val="24"/>
        </w:rPr>
        <w:t>….just</w:t>
      </w:r>
      <w:proofErr w:type="gramEnd"/>
      <w:r w:rsidRPr="00B40D7A">
        <w:rPr>
          <w:rFonts w:ascii="Times New Roman" w:hAnsi="Times New Roman" w:cs="Times New Roman"/>
          <w:sz w:val="24"/>
          <w:szCs w:val="24"/>
        </w:rPr>
        <w:t xml:space="preserve"> this one time, do it for me” He begged. It was truly the first time he begged me for anything, aside from new games. It’s as if he cared more about </w:t>
      </w:r>
      <w:r w:rsidR="00295509">
        <w:rPr>
          <w:rFonts w:ascii="Times New Roman" w:hAnsi="Times New Roman" w:cs="Times New Roman"/>
          <w:sz w:val="24"/>
          <w:szCs w:val="24"/>
        </w:rPr>
        <w:t>her</w:t>
      </w:r>
      <w:r w:rsidRPr="00B40D7A">
        <w:rPr>
          <w:rFonts w:ascii="Times New Roman" w:hAnsi="Times New Roman" w:cs="Times New Roman"/>
          <w:sz w:val="24"/>
          <w:szCs w:val="24"/>
        </w:rPr>
        <w:t xml:space="preserve"> than I did, which I won’t deny.</w:t>
      </w:r>
    </w:p>
    <w:p w14:paraId="5B44DD57" w14:textId="773DC915" w:rsidR="00A8535C" w:rsidRPr="00B40D7A" w:rsidRDefault="00A8535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“Fine.” I sigh</w:t>
      </w:r>
      <w:r w:rsidR="00295509">
        <w:rPr>
          <w:rFonts w:ascii="Times New Roman" w:hAnsi="Times New Roman" w:cs="Times New Roman"/>
          <w:sz w:val="24"/>
          <w:szCs w:val="24"/>
        </w:rPr>
        <w:t>ed</w:t>
      </w:r>
      <w:r w:rsidRPr="00B40D7A">
        <w:rPr>
          <w:rFonts w:ascii="Times New Roman" w:hAnsi="Times New Roman" w:cs="Times New Roman"/>
          <w:sz w:val="24"/>
          <w:szCs w:val="24"/>
        </w:rPr>
        <w:t xml:space="preserve"> “But don’t expect me to be happy about this</w:t>
      </w:r>
      <w:r w:rsidR="00295509" w:rsidRPr="00B40D7A">
        <w:rPr>
          <w:rFonts w:ascii="Times New Roman" w:hAnsi="Times New Roman" w:cs="Times New Roman"/>
          <w:sz w:val="24"/>
          <w:szCs w:val="24"/>
        </w:rPr>
        <w:t>!</w:t>
      </w:r>
      <w:r w:rsidR="00295509">
        <w:rPr>
          <w:rFonts w:ascii="Times New Roman" w:hAnsi="Times New Roman" w:cs="Times New Roman"/>
          <w:sz w:val="24"/>
          <w:szCs w:val="24"/>
        </w:rPr>
        <w:t xml:space="preserve"> </w:t>
      </w:r>
      <w:proofErr w:type="gramStart"/>
      <w:r w:rsidR="00295509">
        <w:rPr>
          <w:rFonts w:ascii="Times New Roman" w:hAnsi="Times New Roman" w:cs="Times New Roman"/>
          <w:sz w:val="24"/>
          <w:szCs w:val="24"/>
        </w:rPr>
        <w:t>“ Happy</w:t>
      </w:r>
      <w:proofErr w:type="gramEnd"/>
      <w:r w:rsidR="00295509">
        <w:rPr>
          <w:rFonts w:ascii="Times New Roman" w:hAnsi="Times New Roman" w:cs="Times New Roman"/>
          <w:sz w:val="24"/>
          <w:szCs w:val="24"/>
        </w:rPr>
        <w:t xml:space="preserve">”, what a word I thought to myself. </w:t>
      </w:r>
    </w:p>
    <w:p w14:paraId="38C3D1E5" w14:textId="171C442B" w:rsidR="00A8535C" w:rsidRPr="00B40D7A" w:rsidRDefault="00A8535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lastRenderedPageBreak/>
        <w:t xml:space="preserve">“Thanks, Lily. Let’s leave in an hour, try and </w:t>
      </w:r>
      <w:r w:rsidR="009D190D" w:rsidRPr="00B40D7A">
        <w:rPr>
          <w:rFonts w:ascii="Times New Roman" w:hAnsi="Times New Roman" w:cs="Times New Roman"/>
          <w:sz w:val="24"/>
          <w:szCs w:val="24"/>
        </w:rPr>
        <w:t xml:space="preserve">put on </w:t>
      </w:r>
      <w:r w:rsidRPr="00B40D7A">
        <w:rPr>
          <w:rFonts w:ascii="Times New Roman" w:hAnsi="Times New Roman" w:cs="Times New Roman"/>
          <w:sz w:val="24"/>
          <w:szCs w:val="24"/>
        </w:rPr>
        <w:t xml:space="preserve">something nice </w:t>
      </w:r>
      <w:r w:rsidR="00295509">
        <w:rPr>
          <w:rFonts w:ascii="Times New Roman" w:hAnsi="Times New Roman" w:cs="Times New Roman"/>
          <w:sz w:val="24"/>
          <w:szCs w:val="24"/>
        </w:rPr>
        <w:t xml:space="preserve">for the </w:t>
      </w:r>
      <w:r w:rsidR="00C971E4">
        <w:rPr>
          <w:rFonts w:ascii="Times New Roman" w:hAnsi="Times New Roman" w:cs="Times New Roman"/>
          <w:sz w:val="24"/>
          <w:szCs w:val="24"/>
        </w:rPr>
        <w:t>occasion</w:t>
      </w:r>
      <w:r w:rsidR="00295509" w:rsidRPr="00B40D7A">
        <w:rPr>
          <w:rFonts w:ascii="Times New Roman" w:hAnsi="Times New Roman" w:cs="Times New Roman"/>
          <w:sz w:val="24"/>
          <w:szCs w:val="24"/>
        </w:rPr>
        <w:t xml:space="preserve"> </w:t>
      </w:r>
      <w:r w:rsidRPr="00B40D7A">
        <w:rPr>
          <w:rFonts w:ascii="Times New Roman" w:hAnsi="Times New Roman" w:cs="Times New Roman"/>
          <w:sz w:val="24"/>
          <w:szCs w:val="24"/>
        </w:rPr>
        <w:t xml:space="preserve">and not the </w:t>
      </w:r>
      <w:proofErr w:type="gramStart"/>
      <w:r w:rsidRPr="00B40D7A">
        <w:rPr>
          <w:rFonts w:ascii="Times New Roman" w:hAnsi="Times New Roman" w:cs="Times New Roman"/>
          <w:sz w:val="24"/>
          <w:szCs w:val="24"/>
        </w:rPr>
        <w:t>sweat pant</w:t>
      </w:r>
      <w:r w:rsidR="006C38CF">
        <w:rPr>
          <w:rFonts w:ascii="Times New Roman" w:hAnsi="Times New Roman" w:cs="Times New Roman"/>
          <w:sz w:val="24"/>
          <w:szCs w:val="24"/>
        </w:rPr>
        <w:t>s</w:t>
      </w:r>
      <w:proofErr w:type="gramEnd"/>
      <w:r w:rsidRPr="00B40D7A">
        <w:rPr>
          <w:rFonts w:ascii="Times New Roman" w:hAnsi="Times New Roman" w:cs="Times New Roman"/>
          <w:sz w:val="24"/>
          <w:szCs w:val="24"/>
        </w:rPr>
        <w:t xml:space="preserve"> you love to wear” He cheekily </w:t>
      </w:r>
      <w:r w:rsidR="009D190D" w:rsidRPr="00B40D7A">
        <w:rPr>
          <w:rFonts w:ascii="Times New Roman" w:hAnsi="Times New Roman" w:cs="Times New Roman"/>
          <w:sz w:val="24"/>
          <w:szCs w:val="24"/>
        </w:rPr>
        <w:t>said</w:t>
      </w:r>
      <w:r w:rsidRPr="00B40D7A">
        <w:rPr>
          <w:rFonts w:ascii="Times New Roman" w:hAnsi="Times New Roman" w:cs="Times New Roman"/>
          <w:sz w:val="24"/>
          <w:szCs w:val="24"/>
        </w:rPr>
        <w:t>. Was all that an act? He just quickly returned to his normal cheeky self. I walk</w:t>
      </w:r>
      <w:r w:rsidR="009D190D" w:rsidRPr="00B40D7A">
        <w:rPr>
          <w:rFonts w:ascii="Times New Roman" w:hAnsi="Times New Roman" w:cs="Times New Roman"/>
          <w:sz w:val="24"/>
          <w:szCs w:val="24"/>
        </w:rPr>
        <w:t>ed</w:t>
      </w:r>
      <w:r w:rsidRPr="00B40D7A">
        <w:rPr>
          <w:rFonts w:ascii="Times New Roman" w:hAnsi="Times New Roman" w:cs="Times New Roman"/>
          <w:sz w:val="24"/>
          <w:szCs w:val="24"/>
        </w:rPr>
        <w:t xml:space="preserve"> towards the wardrobe and look</w:t>
      </w:r>
      <w:r w:rsidR="00295509">
        <w:rPr>
          <w:rFonts w:ascii="Times New Roman" w:hAnsi="Times New Roman" w:cs="Times New Roman"/>
          <w:sz w:val="24"/>
          <w:szCs w:val="24"/>
        </w:rPr>
        <w:t>ed</w:t>
      </w:r>
      <w:r w:rsidRPr="00B40D7A">
        <w:rPr>
          <w:rFonts w:ascii="Times New Roman" w:hAnsi="Times New Roman" w:cs="Times New Roman"/>
          <w:sz w:val="24"/>
          <w:szCs w:val="24"/>
        </w:rPr>
        <w:t xml:space="preserve"> at the dresses hanging inside the closet. My gaze</w:t>
      </w:r>
      <w:r w:rsidR="009D190D" w:rsidRPr="00B40D7A">
        <w:rPr>
          <w:rFonts w:ascii="Times New Roman" w:hAnsi="Times New Roman" w:cs="Times New Roman"/>
          <w:sz w:val="24"/>
          <w:szCs w:val="24"/>
        </w:rPr>
        <w:t xml:space="preserve"> was</w:t>
      </w:r>
      <w:r w:rsidRPr="00B40D7A">
        <w:rPr>
          <w:rFonts w:ascii="Times New Roman" w:hAnsi="Times New Roman" w:cs="Times New Roman"/>
          <w:sz w:val="24"/>
          <w:szCs w:val="24"/>
        </w:rPr>
        <w:t xml:space="preserve"> over to a tall, black dress imprinted with various white flowers, lilies to be exact. This was a gift from Cecilia</w:t>
      </w:r>
      <w:r w:rsidR="00EF0AFE" w:rsidRPr="00B40D7A">
        <w:rPr>
          <w:rFonts w:ascii="Times New Roman" w:hAnsi="Times New Roman" w:cs="Times New Roman"/>
          <w:sz w:val="24"/>
          <w:szCs w:val="24"/>
        </w:rPr>
        <w:t xml:space="preserve"> before we parted ways. I try not to spit on the floor looking at it, Alex kept the damn dress </w:t>
      </w:r>
      <w:r w:rsidR="00295509">
        <w:rPr>
          <w:rFonts w:ascii="Times New Roman" w:hAnsi="Times New Roman" w:cs="Times New Roman"/>
          <w:sz w:val="24"/>
          <w:szCs w:val="24"/>
        </w:rPr>
        <w:t>thing</w:t>
      </w:r>
      <w:r w:rsidR="00295509" w:rsidRPr="00B40D7A">
        <w:rPr>
          <w:rFonts w:ascii="Times New Roman" w:hAnsi="Times New Roman" w:cs="Times New Roman"/>
          <w:sz w:val="24"/>
          <w:szCs w:val="24"/>
        </w:rPr>
        <w:t xml:space="preserve"> </w:t>
      </w:r>
      <w:r w:rsidR="00EF0AFE" w:rsidRPr="00B40D7A">
        <w:rPr>
          <w:rFonts w:ascii="Times New Roman" w:hAnsi="Times New Roman" w:cs="Times New Roman"/>
          <w:sz w:val="24"/>
          <w:szCs w:val="24"/>
        </w:rPr>
        <w:t xml:space="preserve">despite the </w:t>
      </w:r>
      <w:r w:rsidR="006C38CF">
        <w:rPr>
          <w:rFonts w:ascii="Times New Roman" w:hAnsi="Times New Roman" w:cs="Times New Roman"/>
          <w:sz w:val="24"/>
          <w:szCs w:val="24"/>
        </w:rPr>
        <w:t>nauseous</w:t>
      </w:r>
      <w:r w:rsidR="00EF0AFE" w:rsidRPr="00B40D7A">
        <w:rPr>
          <w:rFonts w:ascii="Times New Roman" w:hAnsi="Times New Roman" w:cs="Times New Roman"/>
          <w:sz w:val="24"/>
          <w:szCs w:val="24"/>
        </w:rPr>
        <w:t xml:space="preserve"> feeling I get from</w:t>
      </w:r>
      <w:r w:rsidR="00C971E4">
        <w:rPr>
          <w:rFonts w:ascii="Times New Roman" w:hAnsi="Times New Roman" w:cs="Times New Roman"/>
          <w:sz w:val="24"/>
          <w:szCs w:val="24"/>
        </w:rPr>
        <w:t xml:space="preserve"> </w:t>
      </w:r>
      <w:r w:rsidR="00EF0AFE" w:rsidRPr="00B40D7A">
        <w:rPr>
          <w:rFonts w:ascii="Times New Roman" w:hAnsi="Times New Roman" w:cs="Times New Roman"/>
          <w:sz w:val="24"/>
          <w:szCs w:val="24"/>
        </w:rPr>
        <w:t>it. I then look</w:t>
      </w:r>
      <w:r w:rsidR="00295509">
        <w:rPr>
          <w:rFonts w:ascii="Times New Roman" w:hAnsi="Times New Roman" w:cs="Times New Roman"/>
          <w:sz w:val="24"/>
          <w:szCs w:val="24"/>
        </w:rPr>
        <w:t>ed</w:t>
      </w:r>
      <w:r w:rsidR="00EF0AFE" w:rsidRPr="00B40D7A">
        <w:rPr>
          <w:rFonts w:ascii="Times New Roman" w:hAnsi="Times New Roman" w:cs="Times New Roman"/>
          <w:sz w:val="24"/>
          <w:szCs w:val="24"/>
        </w:rPr>
        <w:t xml:space="preserve"> at a plain fiery-crimson dress and </w:t>
      </w:r>
      <w:r w:rsidR="00295509">
        <w:rPr>
          <w:rFonts w:ascii="Times New Roman" w:hAnsi="Times New Roman" w:cs="Times New Roman"/>
          <w:sz w:val="24"/>
          <w:szCs w:val="24"/>
        </w:rPr>
        <w:t>thought</w:t>
      </w:r>
      <w:r w:rsidR="00295509" w:rsidRPr="00B40D7A">
        <w:rPr>
          <w:rFonts w:ascii="Times New Roman" w:hAnsi="Times New Roman" w:cs="Times New Roman"/>
          <w:sz w:val="24"/>
          <w:szCs w:val="24"/>
        </w:rPr>
        <w:t xml:space="preserve"> </w:t>
      </w:r>
      <w:r w:rsidR="00295509">
        <w:rPr>
          <w:rFonts w:ascii="Times New Roman" w:hAnsi="Times New Roman" w:cs="Times New Roman"/>
          <w:sz w:val="24"/>
          <w:szCs w:val="24"/>
        </w:rPr>
        <w:t xml:space="preserve">that it said out loud what I felt despite the sad </w:t>
      </w:r>
      <w:r w:rsidR="00C971E4">
        <w:rPr>
          <w:rFonts w:ascii="Times New Roman" w:hAnsi="Times New Roman" w:cs="Times New Roman"/>
          <w:sz w:val="24"/>
          <w:szCs w:val="24"/>
        </w:rPr>
        <w:t>occasion</w:t>
      </w:r>
      <w:r w:rsidR="00EF0AFE" w:rsidRPr="00B40D7A">
        <w:rPr>
          <w:rFonts w:ascii="Times New Roman" w:hAnsi="Times New Roman" w:cs="Times New Roman"/>
          <w:sz w:val="24"/>
          <w:szCs w:val="24"/>
        </w:rPr>
        <w:t xml:space="preserve">. I put </w:t>
      </w:r>
      <w:r w:rsidR="009D190D" w:rsidRPr="00B40D7A">
        <w:rPr>
          <w:rFonts w:ascii="Times New Roman" w:hAnsi="Times New Roman" w:cs="Times New Roman"/>
          <w:sz w:val="24"/>
          <w:szCs w:val="24"/>
        </w:rPr>
        <w:t xml:space="preserve">on </w:t>
      </w:r>
      <w:r w:rsidR="00EF0AFE" w:rsidRPr="00B40D7A">
        <w:rPr>
          <w:rFonts w:ascii="Times New Roman" w:hAnsi="Times New Roman" w:cs="Times New Roman"/>
          <w:sz w:val="24"/>
          <w:szCs w:val="24"/>
        </w:rPr>
        <w:t>the dress and straighten</w:t>
      </w:r>
      <w:r w:rsidR="009D190D" w:rsidRPr="00B40D7A">
        <w:rPr>
          <w:rFonts w:ascii="Times New Roman" w:hAnsi="Times New Roman" w:cs="Times New Roman"/>
          <w:sz w:val="24"/>
          <w:szCs w:val="24"/>
        </w:rPr>
        <w:t>ed</w:t>
      </w:r>
      <w:r w:rsidR="00EF0AFE" w:rsidRPr="00B40D7A">
        <w:rPr>
          <w:rFonts w:ascii="Times New Roman" w:hAnsi="Times New Roman" w:cs="Times New Roman"/>
          <w:sz w:val="24"/>
          <w:szCs w:val="24"/>
        </w:rPr>
        <w:t xml:space="preserve"> out my </w:t>
      </w:r>
      <w:r w:rsidR="006C38CF">
        <w:rPr>
          <w:rFonts w:ascii="Times New Roman" w:hAnsi="Times New Roman" w:cs="Times New Roman"/>
          <w:sz w:val="24"/>
          <w:szCs w:val="24"/>
        </w:rPr>
        <w:t>blow-dried</w:t>
      </w:r>
      <w:r w:rsidR="009D190D" w:rsidRPr="00B40D7A">
        <w:rPr>
          <w:rFonts w:ascii="Times New Roman" w:hAnsi="Times New Roman" w:cs="Times New Roman"/>
          <w:sz w:val="24"/>
          <w:szCs w:val="24"/>
        </w:rPr>
        <w:t xml:space="preserve"> </w:t>
      </w:r>
      <w:r w:rsidR="00EF0AFE" w:rsidRPr="00B40D7A">
        <w:rPr>
          <w:rFonts w:ascii="Times New Roman" w:hAnsi="Times New Roman" w:cs="Times New Roman"/>
          <w:sz w:val="24"/>
          <w:szCs w:val="24"/>
        </w:rPr>
        <w:t>hair. I spray</w:t>
      </w:r>
      <w:r w:rsidR="009D190D" w:rsidRPr="00B40D7A">
        <w:rPr>
          <w:rFonts w:ascii="Times New Roman" w:hAnsi="Times New Roman" w:cs="Times New Roman"/>
          <w:sz w:val="24"/>
          <w:szCs w:val="24"/>
        </w:rPr>
        <w:t>ed</w:t>
      </w:r>
      <w:r w:rsidR="00EF0AFE" w:rsidRPr="00B40D7A">
        <w:rPr>
          <w:rFonts w:ascii="Times New Roman" w:hAnsi="Times New Roman" w:cs="Times New Roman"/>
          <w:sz w:val="24"/>
          <w:szCs w:val="24"/>
        </w:rPr>
        <w:t xml:space="preserve"> on a little of my favorite sweet-smelling perfume and wait</w:t>
      </w:r>
      <w:r w:rsidR="009D190D" w:rsidRPr="00B40D7A">
        <w:rPr>
          <w:rFonts w:ascii="Times New Roman" w:hAnsi="Times New Roman" w:cs="Times New Roman"/>
          <w:sz w:val="24"/>
          <w:szCs w:val="24"/>
        </w:rPr>
        <w:t>ed</w:t>
      </w:r>
      <w:r w:rsidR="00EF0AFE" w:rsidRPr="00B40D7A">
        <w:rPr>
          <w:rFonts w:ascii="Times New Roman" w:hAnsi="Times New Roman" w:cs="Times New Roman"/>
          <w:sz w:val="24"/>
          <w:szCs w:val="24"/>
        </w:rPr>
        <w:t xml:space="preserve"> for Alex by the door. I wait</w:t>
      </w:r>
      <w:r w:rsidR="009D190D" w:rsidRPr="00B40D7A">
        <w:rPr>
          <w:rFonts w:ascii="Times New Roman" w:hAnsi="Times New Roman" w:cs="Times New Roman"/>
          <w:sz w:val="24"/>
          <w:szCs w:val="24"/>
        </w:rPr>
        <w:t>ed</w:t>
      </w:r>
      <w:r w:rsidR="00EF0AFE" w:rsidRPr="00B40D7A">
        <w:rPr>
          <w:rFonts w:ascii="Times New Roman" w:hAnsi="Times New Roman" w:cs="Times New Roman"/>
          <w:sz w:val="24"/>
          <w:szCs w:val="24"/>
        </w:rPr>
        <w:t xml:space="preserve"> for 10 minutes </w:t>
      </w:r>
      <w:r w:rsidR="00525562" w:rsidRPr="00B40D7A">
        <w:rPr>
          <w:rFonts w:ascii="Times New Roman" w:hAnsi="Times New Roman" w:cs="Times New Roman"/>
          <w:sz w:val="24"/>
          <w:szCs w:val="24"/>
        </w:rPr>
        <w:t>till Alex</w:t>
      </w:r>
      <w:r w:rsidR="00EF0AFE" w:rsidRPr="00B40D7A">
        <w:rPr>
          <w:rFonts w:ascii="Times New Roman" w:hAnsi="Times New Roman" w:cs="Times New Roman"/>
          <w:sz w:val="24"/>
          <w:szCs w:val="24"/>
        </w:rPr>
        <w:t xml:space="preserve"> </w:t>
      </w:r>
      <w:r w:rsidR="009D190D" w:rsidRPr="00B40D7A">
        <w:rPr>
          <w:rFonts w:ascii="Times New Roman" w:hAnsi="Times New Roman" w:cs="Times New Roman"/>
          <w:sz w:val="24"/>
          <w:szCs w:val="24"/>
        </w:rPr>
        <w:t>came out.</w:t>
      </w:r>
      <w:r w:rsidR="00EF0AFE" w:rsidRPr="00B40D7A">
        <w:rPr>
          <w:rFonts w:ascii="Times New Roman" w:hAnsi="Times New Roman" w:cs="Times New Roman"/>
          <w:sz w:val="24"/>
          <w:szCs w:val="24"/>
        </w:rPr>
        <w:t xml:space="preserve"> He </w:t>
      </w:r>
      <w:r w:rsidR="00295509">
        <w:rPr>
          <w:rFonts w:ascii="Times New Roman" w:hAnsi="Times New Roman" w:cs="Times New Roman"/>
          <w:sz w:val="24"/>
          <w:szCs w:val="24"/>
        </w:rPr>
        <w:t xml:space="preserve">was more dressed </w:t>
      </w:r>
      <w:r w:rsidR="00525562">
        <w:rPr>
          <w:rFonts w:ascii="Times New Roman" w:hAnsi="Times New Roman" w:cs="Times New Roman"/>
          <w:sz w:val="24"/>
          <w:szCs w:val="24"/>
        </w:rPr>
        <w:t>for</w:t>
      </w:r>
      <w:r w:rsidR="00295509">
        <w:rPr>
          <w:rFonts w:ascii="Times New Roman" w:hAnsi="Times New Roman" w:cs="Times New Roman"/>
          <w:sz w:val="24"/>
          <w:szCs w:val="24"/>
        </w:rPr>
        <w:t xml:space="preserve"> the occasion; he </w:t>
      </w:r>
      <w:r w:rsidR="00EF0AFE" w:rsidRPr="00B40D7A">
        <w:rPr>
          <w:rFonts w:ascii="Times New Roman" w:hAnsi="Times New Roman" w:cs="Times New Roman"/>
          <w:sz w:val="24"/>
          <w:szCs w:val="24"/>
        </w:rPr>
        <w:t xml:space="preserve">combed his usually messy blond hair and </w:t>
      </w:r>
      <w:r w:rsidR="009D190D" w:rsidRPr="00B40D7A">
        <w:rPr>
          <w:rFonts w:ascii="Times New Roman" w:hAnsi="Times New Roman" w:cs="Times New Roman"/>
          <w:sz w:val="24"/>
          <w:szCs w:val="24"/>
        </w:rPr>
        <w:t xml:space="preserve">had </w:t>
      </w:r>
      <w:r w:rsidR="00EF0AFE" w:rsidRPr="00B40D7A">
        <w:rPr>
          <w:rFonts w:ascii="Times New Roman" w:hAnsi="Times New Roman" w:cs="Times New Roman"/>
          <w:sz w:val="24"/>
          <w:szCs w:val="24"/>
        </w:rPr>
        <w:t>put on a pitch-black suit</w:t>
      </w:r>
      <w:r w:rsidR="00525562">
        <w:rPr>
          <w:rFonts w:ascii="Times New Roman" w:hAnsi="Times New Roman" w:cs="Times New Roman"/>
          <w:sz w:val="24"/>
          <w:szCs w:val="24"/>
        </w:rPr>
        <w:t>,</w:t>
      </w:r>
      <w:r w:rsidR="00295509" w:rsidRPr="00B40D7A">
        <w:rPr>
          <w:rFonts w:ascii="Times New Roman" w:hAnsi="Times New Roman" w:cs="Times New Roman"/>
          <w:sz w:val="24"/>
          <w:szCs w:val="24"/>
        </w:rPr>
        <w:t xml:space="preserve"> </w:t>
      </w:r>
      <w:r w:rsidR="00EF0AFE" w:rsidRPr="00B40D7A">
        <w:rPr>
          <w:rFonts w:ascii="Times New Roman" w:hAnsi="Times New Roman" w:cs="Times New Roman"/>
          <w:sz w:val="24"/>
          <w:szCs w:val="24"/>
        </w:rPr>
        <w:t xml:space="preserve">a suit he usually reserves for special occasions. </w:t>
      </w:r>
      <w:r w:rsidR="009D190D" w:rsidRPr="00B40D7A">
        <w:rPr>
          <w:rFonts w:ascii="Times New Roman" w:hAnsi="Times New Roman" w:cs="Times New Roman"/>
          <w:sz w:val="24"/>
          <w:szCs w:val="24"/>
        </w:rPr>
        <w:t xml:space="preserve">Was </w:t>
      </w:r>
      <w:r w:rsidR="00EF0AFE" w:rsidRPr="00B40D7A">
        <w:rPr>
          <w:rFonts w:ascii="Times New Roman" w:hAnsi="Times New Roman" w:cs="Times New Roman"/>
          <w:sz w:val="24"/>
          <w:szCs w:val="24"/>
        </w:rPr>
        <w:t xml:space="preserve">this </w:t>
      </w:r>
      <w:r w:rsidR="00295509">
        <w:rPr>
          <w:rFonts w:ascii="Times New Roman" w:hAnsi="Times New Roman" w:cs="Times New Roman"/>
          <w:sz w:val="24"/>
          <w:szCs w:val="24"/>
        </w:rPr>
        <w:t xml:space="preserve">really </w:t>
      </w:r>
      <w:r w:rsidR="00EF0AFE" w:rsidRPr="00B40D7A">
        <w:rPr>
          <w:rFonts w:ascii="Times New Roman" w:hAnsi="Times New Roman" w:cs="Times New Roman"/>
          <w:sz w:val="24"/>
          <w:szCs w:val="24"/>
        </w:rPr>
        <w:t xml:space="preserve">a special occasion? All we </w:t>
      </w:r>
      <w:r w:rsidR="00525562">
        <w:rPr>
          <w:rFonts w:ascii="Times New Roman" w:hAnsi="Times New Roman" w:cs="Times New Roman"/>
          <w:sz w:val="24"/>
          <w:szCs w:val="24"/>
        </w:rPr>
        <w:t>were</w:t>
      </w:r>
      <w:r w:rsidR="00EF0AFE" w:rsidRPr="00B40D7A">
        <w:rPr>
          <w:rFonts w:ascii="Times New Roman" w:hAnsi="Times New Roman" w:cs="Times New Roman"/>
          <w:sz w:val="24"/>
          <w:szCs w:val="24"/>
        </w:rPr>
        <w:t xml:space="preserve"> doing </w:t>
      </w:r>
      <w:r w:rsidR="009D190D" w:rsidRPr="00B40D7A">
        <w:rPr>
          <w:rFonts w:ascii="Times New Roman" w:hAnsi="Times New Roman" w:cs="Times New Roman"/>
          <w:sz w:val="24"/>
          <w:szCs w:val="24"/>
        </w:rPr>
        <w:t xml:space="preserve">was </w:t>
      </w:r>
      <w:r w:rsidR="00EF0AFE" w:rsidRPr="00B40D7A">
        <w:rPr>
          <w:rFonts w:ascii="Times New Roman" w:hAnsi="Times New Roman" w:cs="Times New Roman"/>
          <w:sz w:val="24"/>
          <w:szCs w:val="24"/>
        </w:rPr>
        <w:t xml:space="preserve">going to see a dead woman’s house! Although, he did look sharp and handsome in the suit. “You look good” I </w:t>
      </w:r>
      <w:r w:rsidR="009D190D" w:rsidRPr="00B40D7A">
        <w:rPr>
          <w:rFonts w:ascii="Times New Roman" w:hAnsi="Times New Roman" w:cs="Times New Roman"/>
          <w:sz w:val="24"/>
          <w:szCs w:val="24"/>
        </w:rPr>
        <w:t xml:space="preserve">told </w:t>
      </w:r>
      <w:r w:rsidR="00EF0AFE" w:rsidRPr="00B40D7A">
        <w:rPr>
          <w:rFonts w:ascii="Times New Roman" w:hAnsi="Times New Roman" w:cs="Times New Roman"/>
          <w:sz w:val="24"/>
          <w:szCs w:val="24"/>
        </w:rPr>
        <w:t>him.</w:t>
      </w:r>
    </w:p>
    <w:p w14:paraId="1C571635" w14:textId="3314D775" w:rsidR="00EF0AFE" w:rsidRPr="00B40D7A" w:rsidRDefault="00EF0AFE"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He responds to me “Don’t you think that </w:t>
      </w:r>
      <w:r w:rsidR="009D190D" w:rsidRPr="00B40D7A">
        <w:rPr>
          <w:rFonts w:ascii="Times New Roman" w:hAnsi="Times New Roman" w:cs="Times New Roman"/>
          <w:sz w:val="24"/>
          <w:szCs w:val="24"/>
        </w:rPr>
        <w:t xml:space="preserve">the </w:t>
      </w:r>
      <w:r w:rsidRPr="00B40D7A">
        <w:rPr>
          <w:rFonts w:ascii="Times New Roman" w:hAnsi="Times New Roman" w:cs="Times New Roman"/>
          <w:sz w:val="24"/>
          <w:szCs w:val="24"/>
        </w:rPr>
        <w:t xml:space="preserve">dress is a bit too bright? You </w:t>
      </w:r>
      <w:r w:rsidR="0010486D" w:rsidRPr="00B40D7A">
        <w:rPr>
          <w:rFonts w:ascii="Times New Roman" w:hAnsi="Times New Roman" w:cs="Times New Roman"/>
          <w:sz w:val="24"/>
          <w:szCs w:val="24"/>
        </w:rPr>
        <w:t>should</w:t>
      </w:r>
      <w:r w:rsidRPr="00B40D7A">
        <w:rPr>
          <w:rFonts w:ascii="Times New Roman" w:hAnsi="Times New Roman" w:cs="Times New Roman"/>
          <w:sz w:val="24"/>
          <w:szCs w:val="24"/>
        </w:rPr>
        <w:t xml:space="preserve"> have worn the black….” I</w:t>
      </w:r>
      <w:r w:rsidR="00295509">
        <w:rPr>
          <w:rFonts w:ascii="Times New Roman" w:hAnsi="Times New Roman" w:cs="Times New Roman"/>
          <w:sz w:val="24"/>
          <w:szCs w:val="24"/>
        </w:rPr>
        <w:t xml:space="preserve"> continued the circle of interruptions</w:t>
      </w:r>
      <w:r w:rsidRPr="00B40D7A">
        <w:rPr>
          <w:rFonts w:ascii="Times New Roman" w:hAnsi="Times New Roman" w:cs="Times New Roman"/>
          <w:sz w:val="24"/>
          <w:szCs w:val="24"/>
        </w:rPr>
        <w:t xml:space="preserve"> </w:t>
      </w:r>
      <w:r w:rsidR="00295509">
        <w:rPr>
          <w:rFonts w:ascii="Times New Roman" w:hAnsi="Times New Roman" w:cs="Times New Roman"/>
          <w:sz w:val="24"/>
          <w:szCs w:val="24"/>
        </w:rPr>
        <w:t>by</w:t>
      </w:r>
      <w:r w:rsidRPr="00B40D7A">
        <w:rPr>
          <w:rFonts w:ascii="Times New Roman" w:hAnsi="Times New Roman" w:cs="Times New Roman"/>
          <w:sz w:val="24"/>
          <w:szCs w:val="24"/>
        </w:rPr>
        <w:t xml:space="preserve"> saying that I couldn’t care less. He just </w:t>
      </w:r>
      <w:r w:rsidR="00144D7C" w:rsidRPr="00B40D7A">
        <w:rPr>
          <w:rFonts w:ascii="Times New Roman" w:hAnsi="Times New Roman" w:cs="Times New Roman"/>
          <w:sz w:val="24"/>
          <w:szCs w:val="24"/>
        </w:rPr>
        <w:t>shrug</w:t>
      </w:r>
      <w:r w:rsidR="00144D7C">
        <w:rPr>
          <w:rFonts w:ascii="Times New Roman" w:hAnsi="Times New Roman" w:cs="Times New Roman"/>
          <w:sz w:val="24"/>
          <w:szCs w:val="24"/>
        </w:rPr>
        <w:t>ged</w:t>
      </w:r>
      <w:r w:rsidR="00144D7C" w:rsidRPr="00B40D7A">
        <w:rPr>
          <w:rFonts w:ascii="Times New Roman" w:hAnsi="Times New Roman" w:cs="Times New Roman"/>
          <w:sz w:val="24"/>
          <w:szCs w:val="24"/>
        </w:rPr>
        <w:t xml:space="preserve"> </w:t>
      </w:r>
      <w:r w:rsidRPr="00B40D7A">
        <w:rPr>
          <w:rFonts w:ascii="Times New Roman" w:hAnsi="Times New Roman" w:cs="Times New Roman"/>
          <w:sz w:val="24"/>
          <w:szCs w:val="24"/>
        </w:rPr>
        <w:t>at me and we both enter the car.</w:t>
      </w:r>
    </w:p>
    <w:p w14:paraId="30317FA3" w14:textId="6B8F4AC9" w:rsidR="00EF0AFE" w:rsidRPr="00B40D7A" w:rsidRDefault="00144D7C" w:rsidP="00B40D7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was not a long drive but the silence in the car was deafening.  </w:t>
      </w:r>
      <w:r w:rsidR="0010486D" w:rsidRPr="00B40D7A">
        <w:rPr>
          <w:rFonts w:ascii="Times New Roman" w:hAnsi="Times New Roman" w:cs="Times New Roman"/>
          <w:sz w:val="24"/>
          <w:szCs w:val="24"/>
        </w:rPr>
        <w:t>We arrive</w:t>
      </w:r>
      <w:r w:rsidR="009D190D" w:rsidRPr="00B40D7A">
        <w:rPr>
          <w:rFonts w:ascii="Times New Roman" w:hAnsi="Times New Roman" w:cs="Times New Roman"/>
          <w:sz w:val="24"/>
          <w:szCs w:val="24"/>
        </w:rPr>
        <w:t>d</w:t>
      </w:r>
      <w:r w:rsidR="0010486D" w:rsidRPr="00B40D7A">
        <w:rPr>
          <w:rFonts w:ascii="Times New Roman" w:hAnsi="Times New Roman" w:cs="Times New Roman"/>
          <w:sz w:val="24"/>
          <w:szCs w:val="24"/>
        </w:rPr>
        <w:t xml:space="preserve"> at Cecilia’s </w:t>
      </w:r>
      <w:r w:rsidR="00525562">
        <w:rPr>
          <w:rFonts w:ascii="Times New Roman" w:hAnsi="Times New Roman" w:cs="Times New Roman"/>
          <w:sz w:val="24"/>
          <w:szCs w:val="24"/>
        </w:rPr>
        <w:t>villa</w:t>
      </w:r>
      <w:r w:rsidR="0010486D" w:rsidRPr="00B40D7A">
        <w:rPr>
          <w:rFonts w:ascii="Times New Roman" w:hAnsi="Times New Roman" w:cs="Times New Roman"/>
          <w:sz w:val="24"/>
          <w:szCs w:val="24"/>
        </w:rPr>
        <w:t xml:space="preserve">. </w:t>
      </w:r>
      <w:r w:rsidRPr="00B40D7A">
        <w:rPr>
          <w:rFonts w:ascii="Times New Roman" w:hAnsi="Times New Roman" w:cs="Times New Roman"/>
          <w:sz w:val="24"/>
          <w:szCs w:val="24"/>
        </w:rPr>
        <w:t xml:space="preserve">It </w:t>
      </w:r>
      <w:r w:rsidR="00525562">
        <w:rPr>
          <w:rFonts w:ascii="Times New Roman" w:hAnsi="Times New Roman" w:cs="Times New Roman"/>
          <w:sz w:val="24"/>
          <w:szCs w:val="24"/>
        </w:rPr>
        <w:t>had</w:t>
      </w:r>
      <w:r w:rsidRPr="00B40D7A">
        <w:rPr>
          <w:rFonts w:ascii="Times New Roman" w:hAnsi="Times New Roman" w:cs="Times New Roman"/>
          <w:sz w:val="24"/>
          <w:szCs w:val="24"/>
        </w:rPr>
        <w:t xml:space="preserve"> not changed from when I used to live here</w:t>
      </w:r>
      <w:r>
        <w:rPr>
          <w:rFonts w:ascii="Times New Roman" w:hAnsi="Times New Roman" w:cs="Times New Roman"/>
          <w:sz w:val="24"/>
          <w:szCs w:val="24"/>
        </w:rPr>
        <w:t xml:space="preserve">. The same scents and the same reflection of the sunlight from the eastern wall. </w:t>
      </w:r>
      <w:r w:rsidRPr="00B40D7A">
        <w:rPr>
          <w:rFonts w:ascii="Times New Roman" w:hAnsi="Times New Roman" w:cs="Times New Roman"/>
          <w:sz w:val="24"/>
          <w:szCs w:val="24"/>
        </w:rPr>
        <w:t xml:space="preserve"> </w:t>
      </w:r>
      <w:r>
        <w:rPr>
          <w:rFonts w:ascii="Times New Roman" w:hAnsi="Times New Roman" w:cs="Times New Roman"/>
          <w:sz w:val="24"/>
          <w:szCs w:val="24"/>
        </w:rPr>
        <w:t>People say that familiar spaces tend to get smaller from what one remembers them as one get</w:t>
      </w:r>
      <w:r w:rsidR="000264E4">
        <w:rPr>
          <w:rFonts w:ascii="Times New Roman" w:hAnsi="Times New Roman" w:cs="Times New Roman"/>
          <w:sz w:val="24"/>
          <w:szCs w:val="24"/>
        </w:rPr>
        <w:t>s</w:t>
      </w:r>
      <w:r>
        <w:rPr>
          <w:rFonts w:ascii="Times New Roman" w:hAnsi="Times New Roman" w:cs="Times New Roman"/>
          <w:sz w:val="24"/>
          <w:szCs w:val="24"/>
        </w:rPr>
        <w:t xml:space="preserve"> older but somehow the house, strangely, was the same.   </w:t>
      </w:r>
      <w:r w:rsidR="0010486D" w:rsidRPr="00B40D7A">
        <w:rPr>
          <w:rFonts w:ascii="Times New Roman" w:hAnsi="Times New Roman" w:cs="Times New Roman"/>
          <w:sz w:val="24"/>
          <w:szCs w:val="24"/>
        </w:rPr>
        <w:t xml:space="preserve"> </w:t>
      </w:r>
      <w:r>
        <w:rPr>
          <w:rFonts w:ascii="Times New Roman" w:hAnsi="Times New Roman" w:cs="Times New Roman"/>
          <w:sz w:val="24"/>
          <w:szCs w:val="24"/>
        </w:rPr>
        <w:t>Y</w:t>
      </w:r>
      <w:r w:rsidRPr="00B40D7A">
        <w:rPr>
          <w:rFonts w:ascii="Times New Roman" w:hAnsi="Times New Roman" w:cs="Times New Roman"/>
          <w:sz w:val="24"/>
          <w:szCs w:val="24"/>
        </w:rPr>
        <w:t xml:space="preserve">ears </w:t>
      </w:r>
      <w:r w:rsidR="000264E4" w:rsidRPr="00B40D7A">
        <w:rPr>
          <w:rFonts w:ascii="Times New Roman" w:hAnsi="Times New Roman" w:cs="Times New Roman"/>
          <w:sz w:val="24"/>
          <w:szCs w:val="24"/>
        </w:rPr>
        <w:t>ago,</w:t>
      </w:r>
      <w:r>
        <w:rPr>
          <w:rFonts w:ascii="Times New Roman" w:hAnsi="Times New Roman" w:cs="Times New Roman"/>
          <w:sz w:val="24"/>
          <w:szCs w:val="24"/>
        </w:rPr>
        <w:t xml:space="preserve"> it was</w:t>
      </w:r>
      <w:r w:rsidR="0010486D" w:rsidRPr="00B40D7A">
        <w:rPr>
          <w:rFonts w:ascii="Times New Roman" w:hAnsi="Times New Roman" w:cs="Times New Roman"/>
          <w:sz w:val="24"/>
          <w:szCs w:val="24"/>
        </w:rPr>
        <w:t xml:space="preserve"> a beautiful </w:t>
      </w:r>
      <w:r w:rsidR="00754772" w:rsidRPr="00B40D7A">
        <w:rPr>
          <w:rFonts w:ascii="Times New Roman" w:hAnsi="Times New Roman" w:cs="Times New Roman"/>
          <w:sz w:val="24"/>
          <w:szCs w:val="24"/>
        </w:rPr>
        <w:t>1-</w:t>
      </w:r>
      <w:r w:rsidR="009D190D" w:rsidRPr="00B40D7A">
        <w:rPr>
          <w:rFonts w:ascii="Times New Roman" w:hAnsi="Times New Roman" w:cs="Times New Roman"/>
          <w:sz w:val="24"/>
          <w:szCs w:val="24"/>
        </w:rPr>
        <w:t>storey villa</w:t>
      </w:r>
      <w:r w:rsidR="0010486D" w:rsidRPr="00B40D7A">
        <w:rPr>
          <w:rFonts w:ascii="Times New Roman" w:hAnsi="Times New Roman" w:cs="Times New Roman"/>
          <w:sz w:val="24"/>
          <w:szCs w:val="24"/>
        </w:rPr>
        <w:t xml:space="preserve"> with only 3 other villas nearby. It </w:t>
      </w:r>
      <w:r w:rsidR="000264E4">
        <w:rPr>
          <w:rFonts w:ascii="Times New Roman" w:hAnsi="Times New Roman" w:cs="Times New Roman"/>
          <w:sz w:val="24"/>
          <w:szCs w:val="24"/>
        </w:rPr>
        <w:t xml:space="preserve">was </w:t>
      </w:r>
      <w:r>
        <w:rPr>
          <w:rFonts w:ascii="Times New Roman" w:hAnsi="Times New Roman" w:cs="Times New Roman"/>
          <w:sz w:val="24"/>
          <w:szCs w:val="24"/>
        </w:rPr>
        <w:t>built near</w:t>
      </w:r>
      <w:r w:rsidR="0010486D" w:rsidRPr="00B40D7A">
        <w:rPr>
          <w:rFonts w:ascii="Times New Roman" w:hAnsi="Times New Roman" w:cs="Times New Roman"/>
          <w:sz w:val="24"/>
          <w:szCs w:val="24"/>
        </w:rPr>
        <w:t xml:space="preserve"> a small forest, so it </w:t>
      </w:r>
      <w:r w:rsidR="009D190D" w:rsidRPr="00B40D7A">
        <w:rPr>
          <w:rFonts w:ascii="Times New Roman" w:hAnsi="Times New Roman" w:cs="Times New Roman"/>
          <w:sz w:val="24"/>
          <w:szCs w:val="24"/>
        </w:rPr>
        <w:t xml:space="preserve">was </w:t>
      </w:r>
      <w:r w:rsidR="0010486D" w:rsidRPr="00B40D7A">
        <w:rPr>
          <w:rFonts w:ascii="Times New Roman" w:hAnsi="Times New Roman" w:cs="Times New Roman"/>
          <w:sz w:val="24"/>
          <w:szCs w:val="24"/>
        </w:rPr>
        <w:t>completely isolated from the urban lifestyle</w:t>
      </w:r>
      <w:r>
        <w:rPr>
          <w:rFonts w:ascii="Times New Roman" w:hAnsi="Times New Roman" w:cs="Times New Roman"/>
          <w:sz w:val="24"/>
          <w:szCs w:val="24"/>
        </w:rPr>
        <w:t xml:space="preserve"> and even quieter than the usual suburbs</w:t>
      </w:r>
      <w:r w:rsidR="0010486D" w:rsidRPr="00B40D7A">
        <w:rPr>
          <w:rFonts w:ascii="Times New Roman" w:hAnsi="Times New Roman" w:cs="Times New Roman"/>
          <w:sz w:val="24"/>
          <w:szCs w:val="24"/>
        </w:rPr>
        <w:t xml:space="preserve">.  The building looked bright white </w:t>
      </w:r>
      <w:r w:rsidR="009D190D" w:rsidRPr="00B40D7A">
        <w:rPr>
          <w:rFonts w:ascii="Times New Roman" w:hAnsi="Times New Roman" w:cs="Times New Roman"/>
          <w:sz w:val="24"/>
          <w:szCs w:val="24"/>
        </w:rPr>
        <w:t xml:space="preserve">as if </w:t>
      </w:r>
      <w:r w:rsidR="0010486D" w:rsidRPr="00B40D7A">
        <w:rPr>
          <w:rFonts w:ascii="Times New Roman" w:hAnsi="Times New Roman" w:cs="Times New Roman"/>
          <w:sz w:val="24"/>
          <w:szCs w:val="24"/>
        </w:rPr>
        <w:t xml:space="preserve">a new layer of paint was </w:t>
      </w:r>
      <w:r w:rsidR="009D190D" w:rsidRPr="00B40D7A">
        <w:rPr>
          <w:rFonts w:ascii="Times New Roman" w:hAnsi="Times New Roman" w:cs="Times New Roman"/>
          <w:sz w:val="24"/>
          <w:szCs w:val="24"/>
        </w:rPr>
        <w:t xml:space="preserve">applied </w:t>
      </w:r>
      <w:r w:rsidR="0010486D" w:rsidRPr="00B40D7A">
        <w:rPr>
          <w:rFonts w:ascii="Times New Roman" w:hAnsi="Times New Roman" w:cs="Times New Roman"/>
          <w:sz w:val="24"/>
          <w:szCs w:val="24"/>
        </w:rPr>
        <w:t xml:space="preserve">over the </w:t>
      </w:r>
      <w:r w:rsidR="0010486D" w:rsidRPr="00B40D7A">
        <w:rPr>
          <w:rFonts w:ascii="Times New Roman" w:hAnsi="Times New Roman" w:cs="Times New Roman"/>
          <w:sz w:val="24"/>
          <w:szCs w:val="24"/>
        </w:rPr>
        <w:lastRenderedPageBreak/>
        <w:t>building. It</w:t>
      </w:r>
      <w:r w:rsidR="00525562">
        <w:rPr>
          <w:rFonts w:ascii="Times New Roman" w:hAnsi="Times New Roman" w:cs="Times New Roman"/>
          <w:sz w:val="24"/>
          <w:szCs w:val="24"/>
        </w:rPr>
        <w:t xml:space="preserve"> wa</w:t>
      </w:r>
      <w:r w:rsidR="0010486D" w:rsidRPr="00B40D7A">
        <w:rPr>
          <w:rFonts w:ascii="Times New Roman" w:hAnsi="Times New Roman" w:cs="Times New Roman"/>
          <w:sz w:val="24"/>
          <w:szCs w:val="24"/>
        </w:rPr>
        <w:t xml:space="preserve">s </w:t>
      </w:r>
      <w:r w:rsidR="00525562">
        <w:rPr>
          <w:rFonts w:ascii="Times New Roman" w:hAnsi="Times New Roman" w:cs="Times New Roman"/>
          <w:sz w:val="24"/>
          <w:szCs w:val="24"/>
        </w:rPr>
        <w:t>as</w:t>
      </w:r>
      <w:r w:rsidR="0010486D" w:rsidRPr="00B40D7A">
        <w:rPr>
          <w:rFonts w:ascii="Times New Roman" w:hAnsi="Times New Roman" w:cs="Times New Roman"/>
          <w:sz w:val="24"/>
          <w:szCs w:val="24"/>
        </w:rPr>
        <w:t xml:space="preserve"> if the house was welcoming me back after not returning here for years. I hated it. Why did Alex want me to come here so bad?</w:t>
      </w:r>
      <w:r w:rsidR="00E03123" w:rsidRPr="00B40D7A">
        <w:rPr>
          <w:rFonts w:ascii="Times New Roman" w:hAnsi="Times New Roman" w:cs="Times New Roman"/>
          <w:sz w:val="24"/>
          <w:szCs w:val="24"/>
        </w:rPr>
        <w:t xml:space="preserve"> I noticed there were a few flowers left outside of the house. I guess this must have been her neighbors, paying their respects to Cecilia</w:t>
      </w:r>
    </w:p>
    <w:p w14:paraId="6C8EAA1A" w14:textId="736B2EEE" w:rsidR="0010486D" w:rsidRPr="00B40D7A" w:rsidRDefault="0010486D"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As we enter the villa, I </w:t>
      </w:r>
      <w:r w:rsidR="009D190D" w:rsidRPr="00B40D7A">
        <w:rPr>
          <w:rFonts w:ascii="Times New Roman" w:hAnsi="Times New Roman" w:cs="Times New Roman"/>
          <w:sz w:val="24"/>
          <w:szCs w:val="24"/>
        </w:rPr>
        <w:t xml:space="preserve">saw </w:t>
      </w:r>
      <w:r w:rsidRPr="00B40D7A">
        <w:rPr>
          <w:rFonts w:ascii="Times New Roman" w:hAnsi="Times New Roman" w:cs="Times New Roman"/>
          <w:sz w:val="24"/>
          <w:szCs w:val="24"/>
        </w:rPr>
        <w:t xml:space="preserve">a big dog lying near a turned chair and a lit fireplace. It’s Oberon! When did he get so big? I walk over to him and give him a huge hug </w:t>
      </w:r>
      <w:r w:rsidR="00525562">
        <w:rPr>
          <w:rFonts w:ascii="Times New Roman" w:hAnsi="Times New Roman" w:cs="Times New Roman"/>
          <w:sz w:val="24"/>
          <w:szCs w:val="24"/>
        </w:rPr>
        <w:t>“</w:t>
      </w:r>
      <w:r w:rsidRPr="00B40D7A">
        <w:rPr>
          <w:rFonts w:ascii="Times New Roman" w:hAnsi="Times New Roman" w:cs="Times New Roman"/>
          <w:sz w:val="24"/>
          <w:szCs w:val="24"/>
        </w:rPr>
        <w:t>It’s me buddy, you remember me?” I whisper</w:t>
      </w:r>
      <w:r w:rsidR="00144D7C">
        <w:rPr>
          <w:rFonts w:ascii="Times New Roman" w:hAnsi="Times New Roman" w:cs="Times New Roman"/>
          <w:sz w:val="24"/>
          <w:szCs w:val="24"/>
        </w:rPr>
        <w:t>ed</w:t>
      </w:r>
      <w:r w:rsidRPr="00B40D7A">
        <w:rPr>
          <w:rFonts w:ascii="Times New Roman" w:hAnsi="Times New Roman" w:cs="Times New Roman"/>
          <w:sz w:val="24"/>
          <w:szCs w:val="24"/>
        </w:rPr>
        <w:t xml:space="preserve">. He </w:t>
      </w:r>
      <w:r w:rsidR="00144D7C" w:rsidRPr="00B40D7A">
        <w:rPr>
          <w:rFonts w:ascii="Times New Roman" w:hAnsi="Times New Roman" w:cs="Times New Roman"/>
          <w:sz w:val="24"/>
          <w:szCs w:val="24"/>
        </w:rPr>
        <w:t>sniff</w:t>
      </w:r>
      <w:r w:rsidR="00144D7C">
        <w:rPr>
          <w:rFonts w:ascii="Times New Roman" w:hAnsi="Times New Roman" w:cs="Times New Roman"/>
          <w:sz w:val="24"/>
          <w:szCs w:val="24"/>
        </w:rPr>
        <w:t>ed</w:t>
      </w:r>
      <w:r w:rsidR="00144D7C" w:rsidRPr="00B40D7A">
        <w:rPr>
          <w:rFonts w:ascii="Times New Roman" w:hAnsi="Times New Roman" w:cs="Times New Roman"/>
          <w:sz w:val="24"/>
          <w:szCs w:val="24"/>
        </w:rPr>
        <w:t xml:space="preserve"> </w:t>
      </w:r>
      <w:r w:rsidRPr="00B40D7A">
        <w:rPr>
          <w:rFonts w:ascii="Times New Roman" w:hAnsi="Times New Roman" w:cs="Times New Roman"/>
          <w:sz w:val="24"/>
          <w:szCs w:val="24"/>
        </w:rPr>
        <w:t xml:space="preserve">me for a few seconds then proceeded to lick </w:t>
      </w:r>
      <w:r w:rsidR="00144D7C">
        <w:rPr>
          <w:rFonts w:ascii="Times New Roman" w:hAnsi="Times New Roman" w:cs="Times New Roman"/>
          <w:sz w:val="24"/>
          <w:szCs w:val="24"/>
        </w:rPr>
        <w:t>my face</w:t>
      </w:r>
      <w:r w:rsidRPr="00B40D7A">
        <w:rPr>
          <w:rFonts w:ascii="Times New Roman" w:hAnsi="Times New Roman" w:cs="Times New Roman"/>
          <w:sz w:val="24"/>
          <w:szCs w:val="24"/>
        </w:rPr>
        <w:t>. Maybe I c</w:t>
      </w:r>
      <w:r w:rsidR="009D190D" w:rsidRPr="00B40D7A">
        <w:rPr>
          <w:rFonts w:ascii="Times New Roman" w:hAnsi="Times New Roman" w:cs="Times New Roman"/>
          <w:sz w:val="24"/>
          <w:szCs w:val="24"/>
        </w:rPr>
        <w:t xml:space="preserve">ould </w:t>
      </w:r>
      <w:r w:rsidRPr="00B40D7A">
        <w:rPr>
          <w:rFonts w:ascii="Times New Roman" w:hAnsi="Times New Roman" w:cs="Times New Roman"/>
          <w:sz w:val="24"/>
          <w:szCs w:val="24"/>
        </w:rPr>
        <w:t>keep him, I did truly miss him. As soon as I finish</w:t>
      </w:r>
      <w:r w:rsidR="005C589E">
        <w:rPr>
          <w:rFonts w:ascii="Times New Roman" w:hAnsi="Times New Roman" w:cs="Times New Roman"/>
          <w:sz w:val="24"/>
          <w:szCs w:val="24"/>
        </w:rPr>
        <w:t>ed</w:t>
      </w:r>
      <w:r w:rsidRPr="00B40D7A">
        <w:rPr>
          <w:rFonts w:ascii="Times New Roman" w:hAnsi="Times New Roman" w:cs="Times New Roman"/>
          <w:sz w:val="24"/>
          <w:szCs w:val="24"/>
        </w:rPr>
        <w:t xml:space="preserve"> playing with him, I realize</w:t>
      </w:r>
      <w:r w:rsidR="009D190D" w:rsidRPr="00B40D7A">
        <w:rPr>
          <w:rFonts w:ascii="Times New Roman" w:hAnsi="Times New Roman" w:cs="Times New Roman"/>
          <w:sz w:val="24"/>
          <w:szCs w:val="24"/>
        </w:rPr>
        <w:t>d</w:t>
      </w:r>
      <w:r w:rsidRPr="00B40D7A">
        <w:rPr>
          <w:rFonts w:ascii="Times New Roman" w:hAnsi="Times New Roman" w:cs="Times New Roman"/>
          <w:sz w:val="24"/>
          <w:szCs w:val="24"/>
        </w:rPr>
        <w:t xml:space="preserve"> why he was near the seat in the first place. I </w:t>
      </w:r>
      <w:r w:rsidR="005C589E">
        <w:rPr>
          <w:rFonts w:ascii="Times New Roman" w:hAnsi="Times New Roman" w:cs="Times New Roman"/>
          <w:sz w:val="24"/>
          <w:szCs w:val="24"/>
        </w:rPr>
        <w:t>saw</w:t>
      </w:r>
      <w:r w:rsidR="005C589E" w:rsidRPr="00B40D7A">
        <w:rPr>
          <w:rFonts w:ascii="Times New Roman" w:hAnsi="Times New Roman" w:cs="Times New Roman"/>
          <w:sz w:val="24"/>
          <w:szCs w:val="24"/>
        </w:rPr>
        <w:t xml:space="preserve"> </w:t>
      </w:r>
      <w:r w:rsidR="00D52A69" w:rsidRPr="00B40D7A">
        <w:rPr>
          <w:rFonts w:ascii="Times New Roman" w:hAnsi="Times New Roman" w:cs="Times New Roman"/>
          <w:sz w:val="24"/>
          <w:szCs w:val="24"/>
        </w:rPr>
        <w:t xml:space="preserve">a </w:t>
      </w:r>
      <w:r w:rsidR="00525562">
        <w:rPr>
          <w:rFonts w:ascii="Times New Roman" w:hAnsi="Times New Roman" w:cs="Times New Roman"/>
          <w:sz w:val="24"/>
          <w:szCs w:val="24"/>
        </w:rPr>
        <w:t>body shaped indentation</w:t>
      </w:r>
      <w:r w:rsidRPr="00B40D7A">
        <w:rPr>
          <w:rFonts w:ascii="Times New Roman" w:hAnsi="Times New Roman" w:cs="Times New Roman"/>
          <w:sz w:val="24"/>
          <w:szCs w:val="24"/>
        </w:rPr>
        <w:t xml:space="preserve"> lying there, </w:t>
      </w:r>
      <w:r w:rsidR="00D52A69" w:rsidRPr="00B40D7A">
        <w:rPr>
          <w:rFonts w:ascii="Times New Roman" w:hAnsi="Times New Roman" w:cs="Times New Roman"/>
          <w:sz w:val="24"/>
          <w:szCs w:val="24"/>
        </w:rPr>
        <w:t xml:space="preserve">Cecilia’s </w:t>
      </w:r>
      <w:r w:rsidR="00525562">
        <w:rPr>
          <w:rFonts w:ascii="Times New Roman" w:hAnsi="Times New Roman" w:cs="Times New Roman"/>
          <w:sz w:val="24"/>
          <w:szCs w:val="24"/>
        </w:rPr>
        <w:t>indentation</w:t>
      </w:r>
      <w:r w:rsidR="00D52A69" w:rsidRPr="00B40D7A">
        <w:rPr>
          <w:rFonts w:ascii="Times New Roman" w:hAnsi="Times New Roman" w:cs="Times New Roman"/>
          <w:sz w:val="24"/>
          <w:szCs w:val="24"/>
        </w:rPr>
        <w:t xml:space="preserve">. </w:t>
      </w:r>
      <w:r w:rsidRPr="00B40D7A">
        <w:rPr>
          <w:rFonts w:ascii="Times New Roman" w:hAnsi="Times New Roman" w:cs="Times New Roman"/>
          <w:sz w:val="24"/>
          <w:szCs w:val="24"/>
        </w:rPr>
        <w:t xml:space="preserve"> I </w:t>
      </w:r>
      <w:r w:rsidR="005C589E">
        <w:rPr>
          <w:rFonts w:ascii="Times New Roman" w:hAnsi="Times New Roman" w:cs="Times New Roman"/>
          <w:sz w:val="24"/>
          <w:szCs w:val="24"/>
        </w:rPr>
        <w:t>felt</w:t>
      </w:r>
      <w:r w:rsidR="005C589E" w:rsidRPr="00B40D7A">
        <w:rPr>
          <w:rFonts w:ascii="Times New Roman" w:hAnsi="Times New Roman" w:cs="Times New Roman"/>
          <w:sz w:val="24"/>
          <w:szCs w:val="24"/>
        </w:rPr>
        <w:t xml:space="preserve"> </w:t>
      </w:r>
      <w:r w:rsidR="005C589E">
        <w:rPr>
          <w:rFonts w:ascii="Times New Roman" w:hAnsi="Times New Roman" w:cs="Times New Roman"/>
          <w:sz w:val="24"/>
          <w:szCs w:val="24"/>
        </w:rPr>
        <w:t xml:space="preserve">uneasy as I have not seen </w:t>
      </w:r>
      <w:r w:rsidR="000264E4">
        <w:rPr>
          <w:rFonts w:ascii="Times New Roman" w:hAnsi="Times New Roman" w:cs="Times New Roman"/>
          <w:sz w:val="24"/>
          <w:szCs w:val="24"/>
        </w:rPr>
        <w:t>anything</w:t>
      </w:r>
      <w:r w:rsidR="005C589E">
        <w:rPr>
          <w:rFonts w:ascii="Times New Roman" w:hAnsi="Times New Roman" w:cs="Times New Roman"/>
          <w:sz w:val="24"/>
          <w:szCs w:val="24"/>
        </w:rPr>
        <w:t xml:space="preserve"> like this before</w:t>
      </w:r>
      <w:r w:rsidRPr="00B40D7A">
        <w:rPr>
          <w:rFonts w:ascii="Times New Roman" w:hAnsi="Times New Roman" w:cs="Times New Roman"/>
          <w:sz w:val="24"/>
          <w:szCs w:val="24"/>
        </w:rPr>
        <w:t>.</w:t>
      </w:r>
      <w:r w:rsidR="005C589E">
        <w:rPr>
          <w:rFonts w:ascii="Times New Roman" w:hAnsi="Times New Roman" w:cs="Times New Roman"/>
          <w:sz w:val="24"/>
          <w:szCs w:val="24"/>
        </w:rPr>
        <w:t xml:space="preserve"> It must have been the police or medics. </w:t>
      </w:r>
      <w:r w:rsidRPr="00B40D7A">
        <w:rPr>
          <w:rFonts w:ascii="Times New Roman" w:hAnsi="Times New Roman" w:cs="Times New Roman"/>
          <w:sz w:val="24"/>
          <w:szCs w:val="24"/>
        </w:rPr>
        <w:t xml:space="preserve"> Oberon just </w:t>
      </w:r>
      <w:r w:rsidR="005C589E" w:rsidRPr="00B40D7A">
        <w:rPr>
          <w:rFonts w:ascii="Times New Roman" w:hAnsi="Times New Roman" w:cs="Times New Roman"/>
          <w:sz w:val="24"/>
          <w:szCs w:val="24"/>
        </w:rPr>
        <w:t>whimper</w:t>
      </w:r>
      <w:r w:rsidR="005C589E">
        <w:rPr>
          <w:rFonts w:ascii="Times New Roman" w:hAnsi="Times New Roman" w:cs="Times New Roman"/>
          <w:sz w:val="24"/>
          <w:szCs w:val="24"/>
        </w:rPr>
        <w:t>ed</w:t>
      </w:r>
      <w:r w:rsidR="005C589E" w:rsidRPr="00B40D7A">
        <w:rPr>
          <w:rFonts w:ascii="Times New Roman" w:hAnsi="Times New Roman" w:cs="Times New Roman"/>
          <w:sz w:val="24"/>
          <w:szCs w:val="24"/>
        </w:rPr>
        <w:t xml:space="preserve"> </w:t>
      </w:r>
      <w:r w:rsidRPr="00B40D7A">
        <w:rPr>
          <w:rFonts w:ascii="Times New Roman" w:hAnsi="Times New Roman" w:cs="Times New Roman"/>
          <w:sz w:val="24"/>
          <w:szCs w:val="24"/>
        </w:rPr>
        <w:t xml:space="preserve">and </w:t>
      </w:r>
      <w:r w:rsidR="005C589E" w:rsidRPr="00B40D7A">
        <w:rPr>
          <w:rFonts w:ascii="Times New Roman" w:hAnsi="Times New Roman" w:cs="Times New Roman"/>
          <w:sz w:val="24"/>
          <w:szCs w:val="24"/>
        </w:rPr>
        <w:t>stay</w:t>
      </w:r>
      <w:r w:rsidR="005C589E">
        <w:rPr>
          <w:rFonts w:ascii="Times New Roman" w:hAnsi="Times New Roman" w:cs="Times New Roman"/>
          <w:sz w:val="24"/>
          <w:szCs w:val="24"/>
        </w:rPr>
        <w:t>ed</w:t>
      </w:r>
      <w:r w:rsidR="005C589E" w:rsidRPr="00B40D7A">
        <w:rPr>
          <w:rFonts w:ascii="Times New Roman" w:hAnsi="Times New Roman" w:cs="Times New Roman"/>
          <w:sz w:val="24"/>
          <w:szCs w:val="24"/>
        </w:rPr>
        <w:t xml:space="preserve"> </w:t>
      </w:r>
      <w:r w:rsidR="00D52A69" w:rsidRPr="00B40D7A">
        <w:rPr>
          <w:rFonts w:ascii="Times New Roman" w:hAnsi="Times New Roman" w:cs="Times New Roman"/>
          <w:sz w:val="24"/>
          <w:szCs w:val="24"/>
        </w:rPr>
        <w:t xml:space="preserve">near the couch, </w:t>
      </w:r>
      <w:r w:rsidR="005C589E">
        <w:rPr>
          <w:rFonts w:ascii="Times New Roman" w:hAnsi="Times New Roman" w:cs="Times New Roman"/>
          <w:sz w:val="24"/>
          <w:szCs w:val="24"/>
        </w:rPr>
        <w:t xml:space="preserve">maybe just </w:t>
      </w:r>
      <w:r w:rsidR="00D52A69" w:rsidRPr="00B40D7A">
        <w:rPr>
          <w:rFonts w:ascii="Times New Roman" w:hAnsi="Times New Roman" w:cs="Times New Roman"/>
          <w:sz w:val="24"/>
          <w:szCs w:val="24"/>
        </w:rPr>
        <w:t xml:space="preserve">waiting for </w:t>
      </w:r>
      <w:r w:rsidR="005C589E">
        <w:rPr>
          <w:rFonts w:ascii="Times New Roman" w:hAnsi="Times New Roman" w:cs="Times New Roman"/>
          <w:sz w:val="24"/>
          <w:szCs w:val="24"/>
        </w:rPr>
        <w:t xml:space="preserve">Cecilia </w:t>
      </w:r>
      <w:r w:rsidR="00D52A69" w:rsidRPr="00B40D7A">
        <w:rPr>
          <w:rFonts w:ascii="Times New Roman" w:hAnsi="Times New Roman" w:cs="Times New Roman"/>
          <w:sz w:val="24"/>
          <w:szCs w:val="24"/>
        </w:rPr>
        <w:t>to return.</w:t>
      </w:r>
      <w:r w:rsidRPr="00B40D7A">
        <w:rPr>
          <w:rFonts w:ascii="Times New Roman" w:hAnsi="Times New Roman" w:cs="Times New Roman"/>
          <w:sz w:val="24"/>
          <w:szCs w:val="24"/>
        </w:rPr>
        <w:t xml:space="preserve"> He doesn’t know she died. I feel sorry for the poor pup.</w:t>
      </w:r>
      <w:r w:rsidR="00C971E4">
        <w:rPr>
          <w:rFonts w:ascii="Times New Roman" w:hAnsi="Times New Roman" w:cs="Times New Roman"/>
          <w:sz w:val="24"/>
          <w:szCs w:val="24"/>
        </w:rPr>
        <w:t xml:space="preserve"> </w:t>
      </w:r>
      <w:r w:rsidR="00525562">
        <w:rPr>
          <w:rFonts w:ascii="Times New Roman" w:hAnsi="Times New Roman" w:cs="Times New Roman"/>
          <w:sz w:val="24"/>
          <w:szCs w:val="24"/>
        </w:rPr>
        <w:t>I thought to myself</w:t>
      </w:r>
      <w:r w:rsidR="00525562">
        <w:rPr>
          <w:rFonts w:ascii="Times New Roman" w:hAnsi="Times New Roman" w:cs="Times New Roman"/>
          <w:sz w:val="24"/>
          <w:szCs w:val="24"/>
        </w:rPr>
        <w:t xml:space="preserve"> h</w:t>
      </w:r>
      <w:r w:rsidR="005C589E">
        <w:rPr>
          <w:rFonts w:ascii="Times New Roman" w:hAnsi="Times New Roman" w:cs="Times New Roman"/>
          <w:sz w:val="24"/>
          <w:szCs w:val="24"/>
        </w:rPr>
        <w:t xml:space="preserve">ow </w:t>
      </w:r>
      <w:r w:rsidR="00525562">
        <w:rPr>
          <w:rFonts w:ascii="Times New Roman" w:hAnsi="Times New Roman" w:cs="Times New Roman"/>
          <w:sz w:val="24"/>
          <w:szCs w:val="24"/>
        </w:rPr>
        <w:t>could</w:t>
      </w:r>
      <w:r w:rsidR="005C589E">
        <w:rPr>
          <w:rFonts w:ascii="Times New Roman" w:hAnsi="Times New Roman" w:cs="Times New Roman"/>
          <w:sz w:val="24"/>
          <w:szCs w:val="24"/>
        </w:rPr>
        <w:t xml:space="preserve"> you break this news to a dog. </w:t>
      </w:r>
      <w:r w:rsidRPr="00B40D7A">
        <w:rPr>
          <w:rFonts w:ascii="Times New Roman" w:hAnsi="Times New Roman" w:cs="Times New Roman"/>
          <w:sz w:val="24"/>
          <w:szCs w:val="24"/>
        </w:rPr>
        <w:t xml:space="preserve">  I look</w:t>
      </w:r>
      <w:r w:rsidR="00525562">
        <w:rPr>
          <w:rFonts w:ascii="Times New Roman" w:hAnsi="Times New Roman" w:cs="Times New Roman"/>
          <w:sz w:val="24"/>
          <w:szCs w:val="24"/>
        </w:rPr>
        <w:t>ed</w:t>
      </w:r>
      <w:r w:rsidRPr="00B40D7A">
        <w:rPr>
          <w:rFonts w:ascii="Times New Roman" w:hAnsi="Times New Roman" w:cs="Times New Roman"/>
          <w:sz w:val="24"/>
          <w:szCs w:val="24"/>
        </w:rPr>
        <w:t xml:space="preserve"> at </w:t>
      </w:r>
      <w:r w:rsidR="00D52A69" w:rsidRPr="00B40D7A">
        <w:rPr>
          <w:rFonts w:ascii="Times New Roman" w:hAnsi="Times New Roman" w:cs="Times New Roman"/>
          <w:sz w:val="24"/>
          <w:szCs w:val="24"/>
        </w:rPr>
        <w:t>the couch</w:t>
      </w:r>
      <w:r w:rsidRPr="00B40D7A">
        <w:rPr>
          <w:rFonts w:ascii="Times New Roman" w:hAnsi="Times New Roman" w:cs="Times New Roman"/>
          <w:sz w:val="24"/>
          <w:szCs w:val="24"/>
        </w:rPr>
        <w:t xml:space="preserve"> and just </w:t>
      </w:r>
      <w:r w:rsidR="005C589E">
        <w:rPr>
          <w:rFonts w:ascii="Times New Roman" w:hAnsi="Times New Roman" w:cs="Times New Roman"/>
          <w:sz w:val="24"/>
          <w:szCs w:val="24"/>
        </w:rPr>
        <w:t>said angerly</w:t>
      </w:r>
      <w:r w:rsidR="005C589E" w:rsidRPr="00B40D7A">
        <w:rPr>
          <w:rFonts w:ascii="Times New Roman" w:hAnsi="Times New Roman" w:cs="Times New Roman"/>
          <w:sz w:val="24"/>
          <w:szCs w:val="24"/>
        </w:rPr>
        <w:t xml:space="preserve"> </w:t>
      </w:r>
      <w:r w:rsidRPr="00B40D7A">
        <w:rPr>
          <w:rFonts w:ascii="Times New Roman" w:hAnsi="Times New Roman" w:cs="Times New Roman"/>
          <w:sz w:val="24"/>
          <w:szCs w:val="24"/>
        </w:rPr>
        <w:t xml:space="preserve">“So, you died before you could apologize… How sad” </w:t>
      </w:r>
    </w:p>
    <w:p w14:paraId="7D63A991" w14:textId="1A8AE760" w:rsidR="0010486D" w:rsidRPr="00B40D7A" w:rsidRDefault="0010486D"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“Hasn’t anyone told you not to badmouth the dead</w:t>
      </w:r>
      <w:r w:rsidR="00754772" w:rsidRPr="00B40D7A">
        <w:rPr>
          <w:rFonts w:ascii="Times New Roman" w:hAnsi="Times New Roman" w:cs="Times New Roman"/>
          <w:sz w:val="24"/>
          <w:szCs w:val="24"/>
        </w:rPr>
        <w:t xml:space="preserve">. </w:t>
      </w:r>
      <w:r w:rsidRPr="00B40D7A">
        <w:rPr>
          <w:rFonts w:ascii="Times New Roman" w:hAnsi="Times New Roman" w:cs="Times New Roman"/>
          <w:sz w:val="24"/>
          <w:szCs w:val="24"/>
        </w:rPr>
        <w:t>They can come back and haunt you</w:t>
      </w:r>
      <w:r w:rsidR="00754772" w:rsidRPr="00B40D7A">
        <w:rPr>
          <w:rFonts w:ascii="Times New Roman" w:hAnsi="Times New Roman" w:cs="Times New Roman"/>
          <w:sz w:val="24"/>
          <w:szCs w:val="24"/>
        </w:rPr>
        <w:t xml:space="preserve">!” </w:t>
      </w:r>
      <w:r w:rsidRPr="00B40D7A">
        <w:rPr>
          <w:rFonts w:ascii="Times New Roman" w:hAnsi="Times New Roman" w:cs="Times New Roman"/>
          <w:sz w:val="24"/>
          <w:szCs w:val="24"/>
        </w:rPr>
        <w:t xml:space="preserve"> </w:t>
      </w:r>
      <w:r w:rsidR="00754772" w:rsidRPr="00B40D7A">
        <w:rPr>
          <w:rFonts w:ascii="Times New Roman" w:hAnsi="Times New Roman" w:cs="Times New Roman"/>
          <w:sz w:val="24"/>
          <w:szCs w:val="24"/>
        </w:rPr>
        <w:t xml:space="preserve">He says extending his arms to mimic that of a zombie or cartoon ghost.” </w:t>
      </w:r>
    </w:p>
    <w:p w14:paraId="4C494B40" w14:textId="39EBBC09" w:rsidR="00754772" w:rsidRPr="00B40D7A" w:rsidRDefault="00754772"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“Very funny” I respond sarcastically. </w:t>
      </w:r>
    </w:p>
    <w:p w14:paraId="74A9CF57" w14:textId="467DD378" w:rsidR="00754772" w:rsidRPr="00B40D7A" w:rsidRDefault="00754772"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Suddenly, we hear a large thud nearby. I turn</w:t>
      </w:r>
      <w:r w:rsidR="00961818" w:rsidRPr="00B40D7A">
        <w:rPr>
          <w:rFonts w:ascii="Times New Roman" w:hAnsi="Times New Roman" w:cs="Times New Roman"/>
          <w:sz w:val="24"/>
          <w:szCs w:val="24"/>
        </w:rPr>
        <w:t>ed</w:t>
      </w:r>
      <w:r w:rsidRPr="00B40D7A">
        <w:rPr>
          <w:rFonts w:ascii="Times New Roman" w:hAnsi="Times New Roman" w:cs="Times New Roman"/>
          <w:sz w:val="24"/>
          <w:szCs w:val="24"/>
        </w:rPr>
        <w:t xml:space="preserve"> around and </w:t>
      </w:r>
      <w:r w:rsidR="00D33AD5" w:rsidRPr="00B40D7A">
        <w:rPr>
          <w:rFonts w:ascii="Times New Roman" w:hAnsi="Times New Roman" w:cs="Times New Roman"/>
          <w:sz w:val="24"/>
          <w:szCs w:val="24"/>
        </w:rPr>
        <w:t xml:space="preserve">saw </w:t>
      </w:r>
      <w:r w:rsidRPr="00B40D7A">
        <w:rPr>
          <w:rFonts w:ascii="Times New Roman" w:hAnsi="Times New Roman" w:cs="Times New Roman"/>
          <w:sz w:val="24"/>
          <w:szCs w:val="24"/>
        </w:rPr>
        <w:t>a large bookcase with a few books lying on the floor. I guess</w:t>
      </w:r>
      <w:r w:rsidR="00D33AD5" w:rsidRPr="00B40D7A">
        <w:rPr>
          <w:rFonts w:ascii="Times New Roman" w:hAnsi="Times New Roman" w:cs="Times New Roman"/>
          <w:sz w:val="24"/>
          <w:szCs w:val="24"/>
        </w:rPr>
        <w:t>ed</w:t>
      </w:r>
      <w:r w:rsidRPr="00B40D7A">
        <w:rPr>
          <w:rFonts w:ascii="Times New Roman" w:hAnsi="Times New Roman" w:cs="Times New Roman"/>
          <w:sz w:val="24"/>
          <w:szCs w:val="24"/>
        </w:rPr>
        <w:t xml:space="preserve"> that must have made the sound. </w:t>
      </w:r>
    </w:p>
    <w:p w14:paraId="63F52038" w14:textId="3D2CAD46" w:rsidR="00754772" w:rsidRPr="00B40D7A" w:rsidRDefault="00754772"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w:t>
      </w:r>
      <w:proofErr w:type="gramStart"/>
      <w:r w:rsidRPr="00B40D7A">
        <w:rPr>
          <w:rFonts w:ascii="Times New Roman" w:hAnsi="Times New Roman" w:cs="Times New Roman"/>
          <w:sz w:val="24"/>
          <w:szCs w:val="24"/>
        </w:rPr>
        <w:t>Alex,</w:t>
      </w:r>
      <w:proofErr w:type="gramEnd"/>
      <w:r w:rsidRPr="00B40D7A">
        <w:rPr>
          <w:rFonts w:ascii="Times New Roman" w:hAnsi="Times New Roman" w:cs="Times New Roman"/>
          <w:sz w:val="24"/>
          <w:szCs w:val="24"/>
        </w:rPr>
        <w:t xml:space="preserve"> lets pick up the books, I hate to see a mess in a beautiful house despite who owns the place” I </w:t>
      </w:r>
      <w:r w:rsidR="005C589E">
        <w:rPr>
          <w:rFonts w:ascii="Times New Roman" w:hAnsi="Times New Roman" w:cs="Times New Roman"/>
          <w:sz w:val="24"/>
          <w:szCs w:val="24"/>
        </w:rPr>
        <w:t>said</w:t>
      </w:r>
      <w:r w:rsidRPr="00B40D7A">
        <w:rPr>
          <w:rFonts w:ascii="Times New Roman" w:hAnsi="Times New Roman" w:cs="Times New Roman"/>
          <w:sz w:val="24"/>
          <w:szCs w:val="24"/>
        </w:rPr>
        <w:t>. We approach</w:t>
      </w:r>
      <w:r w:rsidR="005C589E">
        <w:rPr>
          <w:rFonts w:ascii="Times New Roman" w:hAnsi="Times New Roman" w:cs="Times New Roman"/>
          <w:sz w:val="24"/>
          <w:szCs w:val="24"/>
        </w:rPr>
        <w:t>ed</w:t>
      </w:r>
      <w:r w:rsidRPr="00B40D7A">
        <w:rPr>
          <w:rFonts w:ascii="Times New Roman" w:hAnsi="Times New Roman" w:cs="Times New Roman"/>
          <w:sz w:val="24"/>
          <w:szCs w:val="24"/>
        </w:rPr>
        <w:t xml:space="preserve"> the bookcase and pick</w:t>
      </w:r>
      <w:r w:rsidR="00525562">
        <w:rPr>
          <w:rFonts w:ascii="Times New Roman" w:hAnsi="Times New Roman" w:cs="Times New Roman"/>
          <w:sz w:val="24"/>
          <w:szCs w:val="24"/>
        </w:rPr>
        <w:t>ed</w:t>
      </w:r>
      <w:r w:rsidRPr="00B40D7A">
        <w:rPr>
          <w:rFonts w:ascii="Times New Roman" w:hAnsi="Times New Roman" w:cs="Times New Roman"/>
          <w:sz w:val="24"/>
          <w:szCs w:val="24"/>
        </w:rPr>
        <w:t xml:space="preserve"> up majority of the books that had fallen. As I wonder</w:t>
      </w:r>
      <w:r w:rsidR="00D33AD5" w:rsidRPr="00B40D7A">
        <w:rPr>
          <w:rFonts w:ascii="Times New Roman" w:hAnsi="Times New Roman" w:cs="Times New Roman"/>
          <w:sz w:val="24"/>
          <w:szCs w:val="24"/>
        </w:rPr>
        <w:t>ed</w:t>
      </w:r>
      <w:r w:rsidRPr="00B40D7A">
        <w:rPr>
          <w:rFonts w:ascii="Times New Roman" w:hAnsi="Times New Roman" w:cs="Times New Roman"/>
          <w:sz w:val="24"/>
          <w:szCs w:val="24"/>
        </w:rPr>
        <w:t xml:space="preserve"> how </w:t>
      </w:r>
      <w:r w:rsidR="00525562" w:rsidRPr="00B40D7A">
        <w:rPr>
          <w:rFonts w:ascii="Times New Roman" w:hAnsi="Times New Roman" w:cs="Times New Roman"/>
          <w:sz w:val="24"/>
          <w:szCs w:val="24"/>
        </w:rPr>
        <w:t>the books had</w:t>
      </w:r>
      <w:r w:rsidRPr="00B40D7A">
        <w:rPr>
          <w:rFonts w:ascii="Times New Roman" w:hAnsi="Times New Roman" w:cs="Times New Roman"/>
          <w:sz w:val="24"/>
          <w:szCs w:val="24"/>
        </w:rPr>
        <w:t xml:space="preserve"> fallen, I notice</w:t>
      </w:r>
      <w:r w:rsidR="00D33AD5" w:rsidRPr="00B40D7A">
        <w:rPr>
          <w:rFonts w:ascii="Times New Roman" w:hAnsi="Times New Roman" w:cs="Times New Roman"/>
          <w:sz w:val="24"/>
          <w:szCs w:val="24"/>
        </w:rPr>
        <w:t>d</w:t>
      </w:r>
      <w:r w:rsidRPr="00B40D7A">
        <w:rPr>
          <w:rFonts w:ascii="Times New Roman" w:hAnsi="Times New Roman" w:cs="Times New Roman"/>
          <w:sz w:val="24"/>
          <w:szCs w:val="24"/>
        </w:rPr>
        <w:t xml:space="preserve"> a book that </w:t>
      </w:r>
      <w:r w:rsidR="00D33AD5" w:rsidRPr="00B40D7A">
        <w:rPr>
          <w:rFonts w:ascii="Times New Roman" w:hAnsi="Times New Roman" w:cs="Times New Roman"/>
          <w:sz w:val="24"/>
          <w:szCs w:val="24"/>
        </w:rPr>
        <w:t>seemed out of place</w:t>
      </w:r>
      <w:r w:rsidRPr="00B40D7A">
        <w:rPr>
          <w:rFonts w:ascii="Times New Roman" w:hAnsi="Times New Roman" w:cs="Times New Roman"/>
          <w:sz w:val="24"/>
          <w:szCs w:val="24"/>
        </w:rPr>
        <w:t xml:space="preserve">. An album. I </w:t>
      </w:r>
      <w:r w:rsidR="00525562">
        <w:rPr>
          <w:rFonts w:ascii="Times New Roman" w:hAnsi="Times New Roman" w:cs="Times New Roman"/>
          <w:sz w:val="24"/>
          <w:szCs w:val="24"/>
        </w:rPr>
        <w:t xml:space="preserve">don’t </w:t>
      </w:r>
      <w:r w:rsidR="00525562" w:rsidRPr="00B40D7A">
        <w:rPr>
          <w:rFonts w:ascii="Times New Roman" w:hAnsi="Times New Roman" w:cs="Times New Roman"/>
          <w:sz w:val="24"/>
          <w:szCs w:val="24"/>
        </w:rPr>
        <w:t>know</w:t>
      </w:r>
      <w:r w:rsidRPr="00B40D7A">
        <w:rPr>
          <w:rFonts w:ascii="Times New Roman" w:hAnsi="Times New Roman" w:cs="Times New Roman"/>
          <w:sz w:val="24"/>
          <w:szCs w:val="24"/>
        </w:rPr>
        <w:t xml:space="preserve"> what came over me, but I decided to open the album.</w:t>
      </w:r>
      <w:r w:rsidR="003D2E5B" w:rsidRPr="00B40D7A">
        <w:rPr>
          <w:rFonts w:ascii="Times New Roman" w:hAnsi="Times New Roman" w:cs="Times New Roman"/>
          <w:sz w:val="24"/>
          <w:szCs w:val="24"/>
        </w:rPr>
        <w:t xml:space="preserve"> </w:t>
      </w:r>
      <w:r w:rsidR="005C589E">
        <w:rPr>
          <w:rFonts w:ascii="Times New Roman" w:hAnsi="Times New Roman" w:cs="Times New Roman"/>
          <w:sz w:val="24"/>
          <w:szCs w:val="24"/>
        </w:rPr>
        <w:t>I</w:t>
      </w:r>
      <w:r w:rsidR="005C589E" w:rsidRPr="00B40D7A">
        <w:rPr>
          <w:rFonts w:ascii="Times New Roman" w:hAnsi="Times New Roman" w:cs="Times New Roman"/>
          <w:sz w:val="24"/>
          <w:szCs w:val="24"/>
        </w:rPr>
        <w:t xml:space="preserve">t </w:t>
      </w:r>
      <w:r w:rsidR="00D33AD5" w:rsidRPr="00B40D7A">
        <w:rPr>
          <w:rFonts w:ascii="Times New Roman" w:hAnsi="Times New Roman" w:cs="Times New Roman"/>
          <w:sz w:val="24"/>
          <w:szCs w:val="24"/>
        </w:rPr>
        <w:t xml:space="preserve">was </w:t>
      </w:r>
      <w:r w:rsidR="003D2E5B" w:rsidRPr="00B40D7A">
        <w:rPr>
          <w:rFonts w:ascii="Times New Roman" w:hAnsi="Times New Roman" w:cs="Times New Roman"/>
          <w:sz w:val="24"/>
          <w:szCs w:val="24"/>
        </w:rPr>
        <w:t>empty. I fli</w:t>
      </w:r>
      <w:r w:rsidR="00D33AD5" w:rsidRPr="00B40D7A">
        <w:rPr>
          <w:rFonts w:ascii="Times New Roman" w:hAnsi="Times New Roman" w:cs="Times New Roman"/>
          <w:sz w:val="24"/>
          <w:szCs w:val="24"/>
        </w:rPr>
        <w:t>p</w:t>
      </w:r>
      <w:r w:rsidR="003D2E5B" w:rsidRPr="00B40D7A">
        <w:rPr>
          <w:rFonts w:ascii="Times New Roman" w:hAnsi="Times New Roman" w:cs="Times New Roman"/>
          <w:sz w:val="24"/>
          <w:szCs w:val="24"/>
        </w:rPr>
        <w:t>p</w:t>
      </w:r>
      <w:r w:rsidR="00D33AD5" w:rsidRPr="00B40D7A">
        <w:rPr>
          <w:rFonts w:ascii="Times New Roman" w:hAnsi="Times New Roman" w:cs="Times New Roman"/>
          <w:sz w:val="24"/>
          <w:szCs w:val="24"/>
        </w:rPr>
        <w:t>ed</w:t>
      </w:r>
      <w:r w:rsidR="003D2E5B" w:rsidRPr="00B40D7A">
        <w:rPr>
          <w:rFonts w:ascii="Times New Roman" w:hAnsi="Times New Roman" w:cs="Times New Roman"/>
          <w:sz w:val="24"/>
          <w:szCs w:val="24"/>
        </w:rPr>
        <w:t xml:space="preserve"> </w:t>
      </w:r>
      <w:r w:rsidR="003D2E5B" w:rsidRPr="00B40D7A">
        <w:rPr>
          <w:rFonts w:ascii="Times New Roman" w:hAnsi="Times New Roman" w:cs="Times New Roman"/>
          <w:sz w:val="24"/>
          <w:szCs w:val="24"/>
        </w:rPr>
        <w:lastRenderedPageBreak/>
        <w:t xml:space="preserve">through the pages to see if there </w:t>
      </w:r>
      <w:r w:rsidR="005C589E">
        <w:rPr>
          <w:rFonts w:ascii="Times New Roman" w:hAnsi="Times New Roman" w:cs="Times New Roman"/>
          <w:sz w:val="24"/>
          <w:szCs w:val="24"/>
        </w:rPr>
        <w:t>was</w:t>
      </w:r>
      <w:r w:rsidR="005C589E" w:rsidRPr="00B40D7A">
        <w:rPr>
          <w:rFonts w:ascii="Times New Roman" w:hAnsi="Times New Roman" w:cs="Times New Roman"/>
          <w:sz w:val="24"/>
          <w:szCs w:val="24"/>
        </w:rPr>
        <w:t xml:space="preserve"> </w:t>
      </w:r>
      <w:r w:rsidR="003D2E5B" w:rsidRPr="00B40D7A">
        <w:rPr>
          <w:rFonts w:ascii="Times New Roman" w:hAnsi="Times New Roman" w:cs="Times New Roman"/>
          <w:sz w:val="24"/>
          <w:szCs w:val="24"/>
        </w:rPr>
        <w:t xml:space="preserve">anything. “Of course, there isn’t anything.” I </w:t>
      </w:r>
      <w:r w:rsidR="00D33AD5" w:rsidRPr="00B40D7A">
        <w:rPr>
          <w:rFonts w:ascii="Times New Roman" w:hAnsi="Times New Roman" w:cs="Times New Roman"/>
          <w:sz w:val="24"/>
          <w:szCs w:val="24"/>
        </w:rPr>
        <w:t>said</w:t>
      </w:r>
      <w:r w:rsidR="003D2E5B" w:rsidRPr="00B40D7A">
        <w:rPr>
          <w:rFonts w:ascii="Times New Roman" w:hAnsi="Times New Roman" w:cs="Times New Roman"/>
          <w:sz w:val="24"/>
          <w:szCs w:val="24"/>
        </w:rPr>
        <w:t xml:space="preserve">. Just as I </w:t>
      </w:r>
      <w:r w:rsidR="00D33AD5" w:rsidRPr="00B40D7A">
        <w:rPr>
          <w:rFonts w:ascii="Times New Roman" w:hAnsi="Times New Roman" w:cs="Times New Roman"/>
          <w:sz w:val="24"/>
          <w:szCs w:val="24"/>
        </w:rPr>
        <w:t xml:space="preserve">was </w:t>
      </w:r>
      <w:r w:rsidR="003D2E5B" w:rsidRPr="00B40D7A">
        <w:rPr>
          <w:rFonts w:ascii="Times New Roman" w:hAnsi="Times New Roman" w:cs="Times New Roman"/>
          <w:sz w:val="24"/>
          <w:szCs w:val="24"/>
        </w:rPr>
        <w:t>about to close the album, I turn</w:t>
      </w:r>
      <w:r w:rsidR="00525562">
        <w:rPr>
          <w:rFonts w:ascii="Times New Roman" w:hAnsi="Times New Roman" w:cs="Times New Roman"/>
          <w:sz w:val="24"/>
          <w:szCs w:val="24"/>
        </w:rPr>
        <w:t>ed</w:t>
      </w:r>
      <w:r w:rsidR="003D2E5B" w:rsidRPr="00B40D7A">
        <w:rPr>
          <w:rFonts w:ascii="Times New Roman" w:hAnsi="Times New Roman" w:cs="Times New Roman"/>
          <w:sz w:val="24"/>
          <w:szCs w:val="24"/>
        </w:rPr>
        <w:t xml:space="preserve"> to the last page and </w:t>
      </w:r>
      <w:r w:rsidR="00D33AD5" w:rsidRPr="00B40D7A">
        <w:rPr>
          <w:rFonts w:ascii="Times New Roman" w:hAnsi="Times New Roman" w:cs="Times New Roman"/>
          <w:sz w:val="24"/>
          <w:szCs w:val="24"/>
        </w:rPr>
        <w:t xml:space="preserve">saw </w:t>
      </w:r>
      <w:r w:rsidR="003D2E5B" w:rsidRPr="00B40D7A">
        <w:rPr>
          <w:rFonts w:ascii="Times New Roman" w:hAnsi="Times New Roman" w:cs="Times New Roman"/>
          <w:sz w:val="24"/>
          <w:szCs w:val="24"/>
        </w:rPr>
        <w:t xml:space="preserve">an old photo of a young girl holding a picture smiling </w:t>
      </w:r>
      <w:r w:rsidR="005C589E">
        <w:rPr>
          <w:rFonts w:ascii="Times New Roman" w:hAnsi="Times New Roman" w:cs="Times New Roman"/>
          <w:sz w:val="24"/>
          <w:szCs w:val="24"/>
        </w:rPr>
        <w:t>with</w:t>
      </w:r>
      <w:r w:rsidR="005C589E" w:rsidRPr="00B40D7A">
        <w:rPr>
          <w:rFonts w:ascii="Times New Roman" w:hAnsi="Times New Roman" w:cs="Times New Roman"/>
          <w:sz w:val="24"/>
          <w:szCs w:val="24"/>
        </w:rPr>
        <w:t xml:space="preserve"> </w:t>
      </w:r>
      <w:r w:rsidR="003D2E5B" w:rsidRPr="00B40D7A">
        <w:rPr>
          <w:rFonts w:ascii="Times New Roman" w:hAnsi="Times New Roman" w:cs="Times New Roman"/>
          <w:sz w:val="24"/>
          <w:szCs w:val="24"/>
        </w:rPr>
        <w:t>a man and woman</w:t>
      </w:r>
      <w:r w:rsidR="005C589E">
        <w:rPr>
          <w:rFonts w:ascii="Times New Roman" w:hAnsi="Times New Roman" w:cs="Times New Roman"/>
          <w:sz w:val="24"/>
          <w:szCs w:val="24"/>
        </w:rPr>
        <w:t xml:space="preserve"> behind her</w:t>
      </w:r>
      <w:r w:rsidR="003D2E5B" w:rsidRPr="00B40D7A">
        <w:rPr>
          <w:rFonts w:ascii="Times New Roman" w:hAnsi="Times New Roman" w:cs="Times New Roman"/>
          <w:sz w:val="24"/>
          <w:szCs w:val="24"/>
        </w:rPr>
        <w:t xml:space="preserve">. It was Dad, Cecilia and </w:t>
      </w:r>
      <w:r w:rsidR="00D33AD5" w:rsidRPr="00B40D7A">
        <w:rPr>
          <w:rFonts w:ascii="Times New Roman" w:hAnsi="Times New Roman" w:cs="Times New Roman"/>
          <w:sz w:val="24"/>
          <w:szCs w:val="24"/>
        </w:rPr>
        <w:t xml:space="preserve">me on </w:t>
      </w:r>
      <w:r w:rsidR="003D2E5B" w:rsidRPr="00B40D7A">
        <w:rPr>
          <w:rFonts w:ascii="Times New Roman" w:hAnsi="Times New Roman" w:cs="Times New Roman"/>
          <w:sz w:val="24"/>
          <w:szCs w:val="24"/>
        </w:rPr>
        <w:t>my first ever day of school. I let out a small smile as I remember</w:t>
      </w:r>
      <w:r w:rsidR="005C589E">
        <w:rPr>
          <w:rFonts w:ascii="Times New Roman" w:hAnsi="Times New Roman" w:cs="Times New Roman"/>
          <w:sz w:val="24"/>
          <w:szCs w:val="24"/>
        </w:rPr>
        <w:t>ed the</w:t>
      </w:r>
      <w:r w:rsidR="003D2E5B" w:rsidRPr="00B40D7A">
        <w:rPr>
          <w:rFonts w:ascii="Times New Roman" w:hAnsi="Times New Roman" w:cs="Times New Roman"/>
          <w:sz w:val="24"/>
          <w:szCs w:val="24"/>
        </w:rPr>
        <w:t xml:space="preserve"> </w:t>
      </w:r>
      <w:r w:rsidR="00D52A69" w:rsidRPr="00B40D7A">
        <w:rPr>
          <w:rFonts w:ascii="Times New Roman" w:hAnsi="Times New Roman" w:cs="Times New Roman"/>
          <w:sz w:val="24"/>
          <w:szCs w:val="24"/>
        </w:rPr>
        <w:t>occasion</w:t>
      </w:r>
      <w:r w:rsidR="003D2E5B" w:rsidRPr="00B40D7A">
        <w:rPr>
          <w:rFonts w:ascii="Times New Roman" w:hAnsi="Times New Roman" w:cs="Times New Roman"/>
          <w:sz w:val="24"/>
          <w:szCs w:val="24"/>
        </w:rPr>
        <w:t>.</w:t>
      </w:r>
    </w:p>
    <w:p w14:paraId="066EDA34" w14:textId="77777777"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“Lily, hurry up, you’ll be late for school!” My dad shouted. </w:t>
      </w:r>
    </w:p>
    <w:p w14:paraId="14BBABCD" w14:textId="20D4A57C"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“She’s nervous honey, give her some time” Cecilia responded.</w:t>
      </w:r>
    </w:p>
    <w:p w14:paraId="18DD4BCF" w14:textId="012E3FB6"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“D…Dad, I’m ready” I said</w:t>
      </w:r>
      <w:r w:rsidR="005C589E">
        <w:rPr>
          <w:rFonts w:ascii="Times New Roman" w:hAnsi="Times New Roman" w:cs="Times New Roman"/>
          <w:sz w:val="24"/>
          <w:szCs w:val="24"/>
        </w:rPr>
        <w:t xml:space="preserve"> in tears</w:t>
      </w:r>
      <w:r w:rsidRPr="00B40D7A">
        <w:rPr>
          <w:rFonts w:ascii="Times New Roman" w:hAnsi="Times New Roman" w:cs="Times New Roman"/>
          <w:sz w:val="24"/>
          <w:szCs w:val="24"/>
        </w:rPr>
        <w:t>. I was still crying as I didn’t want to leave home nor Cecilia or dad.</w:t>
      </w:r>
    </w:p>
    <w:p w14:paraId="45E31C83" w14:textId="77777777"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“My little buttercup, you look amazing!” Cecilia said smiling. </w:t>
      </w:r>
    </w:p>
    <w:p w14:paraId="2EFB76F5" w14:textId="3256BD59"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“Don’t be nervous dear, I made you your favorite sandwich; </w:t>
      </w:r>
      <w:r w:rsidR="00390768">
        <w:rPr>
          <w:rFonts w:ascii="Times New Roman" w:hAnsi="Times New Roman" w:cs="Times New Roman"/>
          <w:sz w:val="24"/>
          <w:szCs w:val="24"/>
        </w:rPr>
        <w:t>g</w:t>
      </w:r>
      <w:r w:rsidRPr="00B40D7A">
        <w:rPr>
          <w:rFonts w:ascii="Times New Roman" w:hAnsi="Times New Roman" w:cs="Times New Roman"/>
          <w:sz w:val="24"/>
          <w:szCs w:val="24"/>
        </w:rPr>
        <w:t xml:space="preserve">rilled </w:t>
      </w:r>
      <w:r w:rsidR="00390768">
        <w:rPr>
          <w:rFonts w:ascii="Times New Roman" w:hAnsi="Times New Roman" w:cs="Times New Roman"/>
          <w:sz w:val="24"/>
          <w:szCs w:val="24"/>
        </w:rPr>
        <w:t>c</w:t>
      </w:r>
      <w:r w:rsidRPr="00B40D7A">
        <w:rPr>
          <w:rFonts w:ascii="Times New Roman" w:hAnsi="Times New Roman" w:cs="Times New Roman"/>
          <w:sz w:val="24"/>
          <w:szCs w:val="24"/>
        </w:rPr>
        <w:t xml:space="preserve">hicken </w:t>
      </w:r>
      <w:r w:rsidR="00390768">
        <w:rPr>
          <w:rFonts w:ascii="Times New Roman" w:hAnsi="Times New Roman" w:cs="Times New Roman"/>
          <w:sz w:val="24"/>
          <w:szCs w:val="24"/>
        </w:rPr>
        <w:t>p</w:t>
      </w:r>
      <w:r w:rsidRPr="00B40D7A">
        <w:rPr>
          <w:rFonts w:ascii="Times New Roman" w:hAnsi="Times New Roman" w:cs="Times New Roman"/>
          <w:sz w:val="24"/>
          <w:szCs w:val="24"/>
        </w:rPr>
        <w:t>esto.” She followed up as she waved to a brown paper bag.</w:t>
      </w:r>
    </w:p>
    <w:p w14:paraId="7EDEB3EC" w14:textId="04EC3C67"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“I don’t </w:t>
      </w:r>
      <w:proofErr w:type="spellStart"/>
      <w:r w:rsidRPr="00B40D7A">
        <w:rPr>
          <w:rFonts w:ascii="Times New Roman" w:hAnsi="Times New Roman" w:cs="Times New Roman"/>
          <w:sz w:val="24"/>
          <w:szCs w:val="24"/>
        </w:rPr>
        <w:t>wanna</w:t>
      </w:r>
      <w:proofErr w:type="spellEnd"/>
      <w:r w:rsidRPr="00B40D7A">
        <w:rPr>
          <w:rFonts w:ascii="Times New Roman" w:hAnsi="Times New Roman" w:cs="Times New Roman"/>
          <w:sz w:val="24"/>
          <w:szCs w:val="24"/>
        </w:rPr>
        <w:t xml:space="preserve"> go!” I cried “It’s too scary!”</w:t>
      </w:r>
    </w:p>
    <w:p w14:paraId="75D5DF9B" w14:textId="7ECF3A0B"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“Tell you what</w:t>
      </w:r>
      <w:r w:rsidR="005C589E">
        <w:rPr>
          <w:rFonts w:ascii="Times New Roman" w:hAnsi="Times New Roman" w:cs="Times New Roman"/>
          <w:sz w:val="24"/>
          <w:szCs w:val="24"/>
        </w:rPr>
        <w:t>. If</w:t>
      </w:r>
      <w:r w:rsidRPr="00B40D7A">
        <w:rPr>
          <w:rFonts w:ascii="Times New Roman" w:hAnsi="Times New Roman" w:cs="Times New Roman"/>
          <w:sz w:val="24"/>
          <w:szCs w:val="24"/>
        </w:rPr>
        <w:t xml:space="preserve"> you can go through the day without crying and talk to a few </w:t>
      </w:r>
      <w:proofErr w:type="gramStart"/>
      <w:r w:rsidRPr="00B40D7A">
        <w:rPr>
          <w:rFonts w:ascii="Times New Roman" w:hAnsi="Times New Roman" w:cs="Times New Roman"/>
          <w:sz w:val="24"/>
          <w:szCs w:val="24"/>
        </w:rPr>
        <w:t>people</w:t>
      </w:r>
      <w:r w:rsidR="005C589E">
        <w:rPr>
          <w:rFonts w:ascii="Times New Roman" w:hAnsi="Times New Roman" w:cs="Times New Roman"/>
          <w:sz w:val="24"/>
          <w:szCs w:val="24"/>
        </w:rPr>
        <w:t xml:space="preserve">, </w:t>
      </w:r>
      <w:r w:rsidRPr="00B40D7A">
        <w:rPr>
          <w:rFonts w:ascii="Times New Roman" w:hAnsi="Times New Roman" w:cs="Times New Roman"/>
          <w:sz w:val="24"/>
          <w:szCs w:val="24"/>
        </w:rPr>
        <w:t xml:space="preserve"> I’ll</w:t>
      </w:r>
      <w:proofErr w:type="gramEnd"/>
      <w:r w:rsidRPr="00B40D7A">
        <w:rPr>
          <w:rFonts w:ascii="Times New Roman" w:hAnsi="Times New Roman" w:cs="Times New Roman"/>
          <w:sz w:val="24"/>
          <w:szCs w:val="24"/>
        </w:rPr>
        <w:t xml:space="preserve"> take you out for </w:t>
      </w:r>
      <w:r w:rsidR="00D33AD5" w:rsidRPr="00B40D7A">
        <w:rPr>
          <w:rFonts w:ascii="Times New Roman" w:hAnsi="Times New Roman" w:cs="Times New Roman"/>
          <w:sz w:val="24"/>
          <w:szCs w:val="24"/>
        </w:rPr>
        <w:t xml:space="preserve">an </w:t>
      </w:r>
      <w:r w:rsidRPr="00B40D7A">
        <w:rPr>
          <w:rFonts w:ascii="Times New Roman" w:hAnsi="Times New Roman" w:cs="Times New Roman"/>
          <w:sz w:val="24"/>
          <w:szCs w:val="24"/>
        </w:rPr>
        <w:t>ice cream.” Dad said with a cheeky grin</w:t>
      </w:r>
      <w:r w:rsidR="00A60022">
        <w:rPr>
          <w:rFonts w:ascii="Times New Roman" w:hAnsi="Times New Roman" w:cs="Times New Roman"/>
          <w:sz w:val="24"/>
          <w:szCs w:val="24"/>
        </w:rPr>
        <w:t xml:space="preserve"> and </w:t>
      </w:r>
      <w:r w:rsidR="005C589E">
        <w:rPr>
          <w:rFonts w:ascii="Times New Roman" w:hAnsi="Times New Roman" w:cs="Times New Roman"/>
          <w:sz w:val="24"/>
          <w:szCs w:val="24"/>
        </w:rPr>
        <w:t>a cheerful voice</w:t>
      </w:r>
      <w:r w:rsidRPr="00B40D7A">
        <w:rPr>
          <w:rFonts w:ascii="Times New Roman" w:hAnsi="Times New Roman" w:cs="Times New Roman"/>
          <w:sz w:val="24"/>
          <w:szCs w:val="24"/>
        </w:rPr>
        <w:t>.</w:t>
      </w:r>
    </w:p>
    <w:p w14:paraId="3EBD1A17" w14:textId="539A3A45"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“Promise…?” I sniffled</w:t>
      </w:r>
    </w:p>
    <w:p w14:paraId="5EBA3857" w14:textId="138BF865"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“Promise, we’ll let Mom pay!” He joked with that same cheeky grin.</w:t>
      </w:r>
      <w:r w:rsidR="009819C5">
        <w:rPr>
          <w:rFonts w:ascii="Times New Roman" w:hAnsi="Times New Roman" w:cs="Times New Roman"/>
          <w:sz w:val="24"/>
          <w:szCs w:val="24"/>
        </w:rPr>
        <w:t xml:space="preserve"> </w:t>
      </w:r>
    </w:p>
    <w:p w14:paraId="3D128171" w14:textId="2ADFD402"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w:t>
      </w:r>
      <w:proofErr w:type="gramStart"/>
      <w:r w:rsidRPr="00B40D7A">
        <w:rPr>
          <w:rFonts w:ascii="Times New Roman" w:hAnsi="Times New Roman" w:cs="Times New Roman"/>
          <w:sz w:val="24"/>
          <w:szCs w:val="24"/>
        </w:rPr>
        <w:t>Hey</w:t>
      </w:r>
      <w:proofErr w:type="gramEnd"/>
      <w:r w:rsidRPr="00B40D7A">
        <w:rPr>
          <w:rFonts w:ascii="Times New Roman" w:hAnsi="Times New Roman" w:cs="Times New Roman"/>
          <w:sz w:val="24"/>
          <w:szCs w:val="24"/>
        </w:rPr>
        <w:t xml:space="preserve"> don’t say such thing</w:t>
      </w:r>
      <w:r w:rsidR="00A60022">
        <w:rPr>
          <w:rFonts w:ascii="Times New Roman" w:hAnsi="Times New Roman" w:cs="Times New Roman"/>
          <w:sz w:val="24"/>
          <w:szCs w:val="24"/>
        </w:rPr>
        <w:t>s</w:t>
      </w:r>
      <w:r w:rsidRPr="00B40D7A">
        <w:rPr>
          <w:rFonts w:ascii="Times New Roman" w:hAnsi="Times New Roman" w:cs="Times New Roman"/>
          <w:sz w:val="24"/>
          <w:szCs w:val="24"/>
        </w:rPr>
        <w:t xml:space="preserve"> to my little buttercup.” Cecilia laughed</w:t>
      </w:r>
      <w:r w:rsidR="00E00F73" w:rsidRPr="00B40D7A">
        <w:rPr>
          <w:rFonts w:ascii="Times New Roman" w:hAnsi="Times New Roman" w:cs="Times New Roman"/>
          <w:sz w:val="24"/>
          <w:szCs w:val="24"/>
        </w:rPr>
        <w:t>.</w:t>
      </w:r>
    </w:p>
    <w:p w14:paraId="5CA22FEB" w14:textId="29809357" w:rsidR="00E00F73" w:rsidRPr="00B40D7A" w:rsidRDefault="00E00F73"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“Alright.” He laughed “Lily, </w:t>
      </w:r>
      <w:r w:rsidR="00390768" w:rsidRPr="00B40D7A">
        <w:rPr>
          <w:rFonts w:ascii="Times New Roman" w:hAnsi="Times New Roman" w:cs="Times New Roman"/>
          <w:sz w:val="24"/>
          <w:szCs w:val="24"/>
        </w:rPr>
        <w:t>let’s</w:t>
      </w:r>
      <w:r w:rsidRPr="00B40D7A">
        <w:rPr>
          <w:rFonts w:ascii="Times New Roman" w:hAnsi="Times New Roman" w:cs="Times New Roman"/>
          <w:sz w:val="24"/>
          <w:szCs w:val="24"/>
        </w:rPr>
        <w:t xml:space="preserve"> </w:t>
      </w:r>
      <w:r w:rsidR="009819C5">
        <w:rPr>
          <w:rFonts w:ascii="Times New Roman" w:hAnsi="Times New Roman" w:cs="Times New Roman"/>
          <w:sz w:val="24"/>
          <w:szCs w:val="24"/>
        </w:rPr>
        <w:t>get</w:t>
      </w:r>
      <w:r w:rsidR="009819C5" w:rsidRPr="00B40D7A">
        <w:rPr>
          <w:rFonts w:ascii="Times New Roman" w:hAnsi="Times New Roman" w:cs="Times New Roman"/>
          <w:sz w:val="24"/>
          <w:szCs w:val="24"/>
        </w:rPr>
        <w:t xml:space="preserve"> </w:t>
      </w:r>
      <w:r w:rsidRPr="00B40D7A">
        <w:rPr>
          <w:rFonts w:ascii="Times New Roman" w:hAnsi="Times New Roman" w:cs="Times New Roman"/>
          <w:sz w:val="24"/>
          <w:szCs w:val="24"/>
        </w:rPr>
        <w:t xml:space="preserve">a picture by </w:t>
      </w:r>
      <w:r w:rsidR="009819C5">
        <w:rPr>
          <w:rFonts w:ascii="Times New Roman" w:hAnsi="Times New Roman" w:cs="Times New Roman"/>
          <w:sz w:val="24"/>
          <w:szCs w:val="24"/>
        </w:rPr>
        <w:t>the</w:t>
      </w:r>
      <w:r w:rsidR="009819C5" w:rsidRPr="00B40D7A">
        <w:rPr>
          <w:rFonts w:ascii="Times New Roman" w:hAnsi="Times New Roman" w:cs="Times New Roman"/>
          <w:sz w:val="24"/>
          <w:szCs w:val="24"/>
        </w:rPr>
        <w:t xml:space="preserve"> </w:t>
      </w:r>
      <w:r w:rsidRPr="00B40D7A">
        <w:rPr>
          <w:rFonts w:ascii="Times New Roman" w:hAnsi="Times New Roman" w:cs="Times New Roman"/>
          <w:sz w:val="24"/>
          <w:szCs w:val="24"/>
        </w:rPr>
        <w:t xml:space="preserve">fireplace. Now, show me your biggest smile”. </w:t>
      </w:r>
      <w:r w:rsidR="00390768" w:rsidRPr="00B40D7A">
        <w:rPr>
          <w:rFonts w:ascii="Times New Roman" w:hAnsi="Times New Roman" w:cs="Times New Roman"/>
          <w:sz w:val="24"/>
          <w:szCs w:val="24"/>
        </w:rPr>
        <w:t>Dad then</w:t>
      </w:r>
      <w:r w:rsidR="00390768">
        <w:rPr>
          <w:rFonts w:ascii="Times New Roman" w:hAnsi="Times New Roman" w:cs="Times New Roman"/>
          <w:sz w:val="24"/>
          <w:szCs w:val="24"/>
        </w:rPr>
        <w:t xml:space="preserve"> </w:t>
      </w:r>
      <w:r w:rsidRPr="00B40D7A">
        <w:rPr>
          <w:rFonts w:ascii="Times New Roman" w:hAnsi="Times New Roman" w:cs="Times New Roman"/>
          <w:sz w:val="24"/>
          <w:szCs w:val="24"/>
        </w:rPr>
        <w:t xml:space="preserve">stretched out his lips to make a smile. </w:t>
      </w:r>
    </w:p>
    <w:p w14:paraId="62AC3FBD" w14:textId="36CF46AF" w:rsidR="00E00F73" w:rsidRPr="00B40D7A" w:rsidRDefault="00E00F73"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“I’ll try” I responded as I wiped the tears from my face.</w:t>
      </w:r>
    </w:p>
    <w:p w14:paraId="74CC6BC4" w14:textId="6D2E3C6E" w:rsidR="00E00F73" w:rsidRPr="00B40D7A" w:rsidRDefault="00E00F73"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lastRenderedPageBreak/>
        <w:t>“Alright everyone, say cheese!” Cecilia said.</w:t>
      </w:r>
    </w:p>
    <w:p w14:paraId="37C3B169" w14:textId="5B2332A1" w:rsidR="00E00F73" w:rsidRPr="00B40D7A" w:rsidRDefault="00E00F73"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I end the little nostalgia trip to return</w:t>
      </w:r>
      <w:r w:rsidR="00390768">
        <w:rPr>
          <w:rFonts w:ascii="Times New Roman" w:hAnsi="Times New Roman" w:cs="Times New Roman"/>
          <w:sz w:val="24"/>
          <w:szCs w:val="24"/>
        </w:rPr>
        <w:t xml:space="preserve"> to</w:t>
      </w:r>
      <w:r w:rsidRPr="00B40D7A">
        <w:rPr>
          <w:rFonts w:ascii="Times New Roman" w:hAnsi="Times New Roman" w:cs="Times New Roman"/>
          <w:sz w:val="24"/>
          <w:szCs w:val="24"/>
        </w:rPr>
        <w:t xml:space="preserve"> present time. </w:t>
      </w:r>
      <w:r w:rsidR="00121AF6" w:rsidRPr="00B40D7A">
        <w:rPr>
          <w:rFonts w:ascii="Times New Roman" w:hAnsi="Times New Roman" w:cs="Times New Roman"/>
          <w:sz w:val="24"/>
          <w:szCs w:val="24"/>
        </w:rPr>
        <w:t xml:space="preserve"> “Good old times…I miss Dad” I said out loud. </w:t>
      </w:r>
    </w:p>
    <w:p w14:paraId="77C35E41" w14:textId="0F8529C4" w:rsidR="00121AF6" w:rsidRPr="00B40D7A" w:rsidRDefault="00121AF6"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“What happened to your dad?</w:t>
      </w:r>
      <w:r w:rsidR="00390768">
        <w:rPr>
          <w:rFonts w:ascii="Times New Roman" w:hAnsi="Times New Roman" w:cs="Times New Roman"/>
          <w:sz w:val="24"/>
          <w:szCs w:val="24"/>
        </w:rPr>
        <w:t xml:space="preserve"> I understand if you are still uncomfortable to answer but you never explained what happened</w:t>
      </w:r>
      <w:r w:rsidRPr="00B40D7A">
        <w:rPr>
          <w:rFonts w:ascii="Times New Roman" w:hAnsi="Times New Roman" w:cs="Times New Roman"/>
          <w:sz w:val="24"/>
          <w:szCs w:val="24"/>
        </w:rPr>
        <w:t xml:space="preserve">” Alex asked. </w:t>
      </w:r>
    </w:p>
    <w:p w14:paraId="6CD465C2" w14:textId="337DC309" w:rsidR="00121AF6" w:rsidRPr="00B40D7A" w:rsidRDefault="00121AF6"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“He died when I was still a kid, a hit and run</w:t>
      </w:r>
      <w:r w:rsidR="009819C5">
        <w:rPr>
          <w:rFonts w:ascii="Times New Roman" w:hAnsi="Times New Roman" w:cs="Times New Roman"/>
          <w:sz w:val="24"/>
          <w:szCs w:val="24"/>
        </w:rPr>
        <w:t xml:space="preserve"> accident</w:t>
      </w:r>
      <w:r w:rsidRPr="00B40D7A">
        <w:rPr>
          <w:rFonts w:ascii="Times New Roman" w:hAnsi="Times New Roman" w:cs="Times New Roman"/>
          <w:sz w:val="24"/>
          <w:szCs w:val="24"/>
        </w:rPr>
        <w:t>” I respond</w:t>
      </w:r>
      <w:r w:rsidR="00782B1C" w:rsidRPr="00B40D7A">
        <w:rPr>
          <w:rFonts w:ascii="Times New Roman" w:hAnsi="Times New Roman" w:cs="Times New Roman"/>
          <w:sz w:val="24"/>
          <w:szCs w:val="24"/>
        </w:rPr>
        <w:t>.</w:t>
      </w:r>
    </w:p>
    <w:p w14:paraId="10D75D59" w14:textId="77777777" w:rsidR="00121AF6" w:rsidRPr="00B40D7A" w:rsidRDefault="00121AF6"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“I see</w:t>
      </w:r>
      <w:proofErr w:type="gramStart"/>
      <w:r w:rsidRPr="00B40D7A">
        <w:rPr>
          <w:rFonts w:ascii="Times New Roman" w:hAnsi="Times New Roman" w:cs="Times New Roman"/>
          <w:sz w:val="24"/>
          <w:szCs w:val="24"/>
        </w:rPr>
        <w:t>….I’m</w:t>
      </w:r>
      <w:proofErr w:type="gramEnd"/>
      <w:r w:rsidRPr="00B40D7A">
        <w:rPr>
          <w:rFonts w:ascii="Times New Roman" w:hAnsi="Times New Roman" w:cs="Times New Roman"/>
          <w:sz w:val="24"/>
          <w:szCs w:val="24"/>
        </w:rPr>
        <w:t xml:space="preserve"> sorry for asking.” He responded with regret.</w:t>
      </w:r>
    </w:p>
    <w:p w14:paraId="704D4C38" w14:textId="7A0D019B" w:rsidR="00121AF6" w:rsidRPr="00B40D7A" w:rsidRDefault="00121AF6"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“Since you’re here, do you want to see if my old room is still here?” I ask</w:t>
      </w:r>
      <w:r w:rsidR="00D33AD5" w:rsidRPr="00B40D7A">
        <w:rPr>
          <w:rFonts w:ascii="Times New Roman" w:hAnsi="Times New Roman" w:cs="Times New Roman"/>
          <w:sz w:val="24"/>
          <w:szCs w:val="24"/>
        </w:rPr>
        <w:t>ed</w:t>
      </w:r>
    </w:p>
    <w:p w14:paraId="1D75D004" w14:textId="58494FF0" w:rsidR="00121AF6" w:rsidRPr="00B40D7A" w:rsidRDefault="00121AF6"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“Sure!” He said. As we head</w:t>
      </w:r>
      <w:r w:rsidR="00D33AD5" w:rsidRPr="00B40D7A">
        <w:rPr>
          <w:rFonts w:ascii="Times New Roman" w:hAnsi="Times New Roman" w:cs="Times New Roman"/>
          <w:sz w:val="24"/>
          <w:szCs w:val="24"/>
        </w:rPr>
        <w:t>ed</w:t>
      </w:r>
      <w:r w:rsidRPr="00B40D7A">
        <w:rPr>
          <w:rFonts w:ascii="Times New Roman" w:hAnsi="Times New Roman" w:cs="Times New Roman"/>
          <w:sz w:val="24"/>
          <w:szCs w:val="24"/>
        </w:rPr>
        <w:t xml:space="preserve"> to the room, Oberon </w:t>
      </w:r>
      <w:r w:rsidR="009819C5" w:rsidRPr="00B40D7A">
        <w:rPr>
          <w:rFonts w:ascii="Times New Roman" w:hAnsi="Times New Roman" w:cs="Times New Roman"/>
          <w:sz w:val="24"/>
          <w:szCs w:val="24"/>
        </w:rPr>
        <w:t>follow</w:t>
      </w:r>
      <w:r w:rsidR="009819C5">
        <w:rPr>
          <w:rFonts w:ascii="Times New Roman" w:hAnsi="Times New Roman" w:cs="Times New Roman"/>
          <w:sz w:val="24"/>
          <w:szCs w:val="24"/>
        </w:rPr>
        <w:t>ed</w:t>
      </w:r>
      <w:r w:rsidR="009819C5" w:rsidRPr="00B40D7A">
        <w:rPr>
          <w:rFonts w:ascii="Times New Roman" w:hAnsi="Times New Roman" w:cs="Times New Roman"/>
          <w:sz w:val="24"/>
          <w:szCs w:val="24"/>
        </w:rPr>
        <w:t xml:space="preserve"> </w:t>
      </w:r>
      <w:r w:rsidR="009819C5">
        <w:rPr>
          <w:rFonts w:ascii="Times New Roman" w:hAnsi="Times New Roman" w:cs="Times New Roman"/>
          <w:sz w:val="24"/>
          <w:szCs w:val="24"/>
        </w:rPr>
        <w:t>us slowly.</w:t>
      </w:r>
      <w:r w:rsidRPr="00B40D7A">
        <w:rPr>
          <w:rFonts w:ascii="Times New Roman" w:hAnsi="Times New Roman" w:cs="Times New Roman"/>
          <w:sz w:val="24"/>
          <w:szCs w:val="24"/>
        </w:rPr>
        <w:t xml:space="preserve"> </w:t>
      </w:r>
    </w:p>
    <w:p w14:paraId="7DE6E20A" w14:textId="1073E19B" w:rsidR="00782B1C" w:rsidRPr="00B40D7A" w:rsidRDefault="00782B1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We walked down the long walkway to approach my old room. Along the walkway, there hung a bunch of pictures of the three of us as a family. They ranged from when I was just a young baby to the day I left for university. I thought to myself</w:t>
      </w:r>
      <w:r w:rsidR="00390768">
        <w:rPr>
          <w:rFonts w:ascii="Times New Roman" w:hAnsi="Times New Roman" w:cs="Times New Roman"/>
          <w:sz w:val="24"/>
          <w:szCs w:val="24"/>
        </w:rPr>
        <w:t xml:space="preserve"> w</w:t>
      </w:r>
      <w:r w:rsidRPr="00B40D7A">
        <w:rPr>
          <w:rFonts w:ascii="Times New Roman" w:hAnsi="Times New Roman" w:cs="Times New Roman"/>
          <w:sz w:val="24"/>
          <w:szCs w:val="24"/>
        </w:rPr>
        <w:t xml:space="preserve">hen </w:t>
      </w:r>
      <w:proofErr w:type="gramStart"/>
      <w:r w:rsidRPr="00B40D7A">
        <w:rPr>
          <w:rFonts w:ascii="Times New Roman" w:hAnsi="Times New Roman" w:cs="Times New Roman"/>
          <w:sz w:val="24"/>
          <w:szCs w:val="24"/>
        </w:rPr>
        <w:t>did she</w:t>
      </w:r>
      <w:r w:rsidR="009819C5">
        <w:rPr>
          <w:rFonts w:ascii="Times New Roman" w:hAnsi="Times New Roman" w:cs="Times New Roman"/>
          <w:sz w:val="24"/>
          <w:szCs w:val="24"/>
        </w:rPr>
        <w:t xml:space="preserve"> ever</w:t>
      </w:r>
      <w:r w:rsidRPr="00B40D7A">
        <w:rPr>
          <w:rFonts w:ascii="Times New Roman" w:hAnsi="Times New Roman" w:cs="Times New Roman"/>
          <w:sz w:val="24"/>
          <w:szCs w:val="24"/>
        </w:rPr>
        <w:t xml:space="preserve"> care</w:t>
      </w:r>
      <w:proofErr w:type="gramEnd"/>
      <w:r w:rsidRPr="00B40D7A">
        <w:rPr>
          <w:rFonts w:ascii="Times New Roman" w:hAnsi="Times New Roman" w:cs="Times New Roman"/>
          <w:sz w:val="24"/>
          <w:szCs w:val="24"/>
        </w:rPr>
        <w:t xml:space="preserve"> about me</w:t>
      </w:r>
      <w:r w:rsidR="009819C5">
        <w:rPr>
          <w:rFonts w:ascii="Times New Roman" w:hAnsi="Times New Roman" w:cs="Times New Roman"/>
          <w:sz w:val="24"/>
          <w:szCs w:val="24"/>
        </w:rPr>
        <w:t xml:space="preserve">. Since </w:t>
      </w:r>
      <w:r w:rsidRPr="00B40D7A">
        <w:rPr>
          <w:rFonts w:ascii="Times New Roman" w:hAnsi="Times New Roman" w:cs="Times New Roman"/>
          <w:sz w:val="24"/>
          <w:szCs w:val="24"/>
        </w:rPr>
        <w:t xml:space="preserve">Dad died, she couldn’t care less about family. All she cared about was that dumb garden of hers that I wasn’t </w:t>
      </w:r>
      <w:r w:rsidR="009819C5">
        <w:rPr>
          <w:rFonts w:ascii="Times New Roman" w:hAnsi="Times New Roman" w:cs="Times New Roman"/>
          <w:sz w:val="24"/>
          <w:szCs w:val="24"/>
        </w:rPr>
        <w:t xml:space="preserve">even </w:t>
      </w:r>
      <w:r w:rsidRPr="00B40D7A">
        <w:rPr>
          <w:rFonts w:ascii="Times New Roman" w:hAnsi="Times New Roman" w:cs="Times New Roman"/>
          <w:sz w:val="24"/>
          <w:szCs w:val="24"/>
        </w:rPr>
        <w:t>allowed to visit.</w:t>
      </w:r>
    </w:p>
    <w:p w14:paraId="41F93217" w14:textId="11B4A313" w:rsidR="00782B1C" w:rsidRPr="00B40D7A" w:rsidRDefault="00782B1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We stop</w:t>
      </w:r>
      <w:r w:rsidR="00D33AD5" w:rsidRPr="00B40D7A">
        <w:rPr>
          <w:rFonts w:ascii="Times New Roman" w:hAnsi="Times New Roman" w:cs="Times New Roman"/>
          <w:sz w:val="24"/>
          <w:szCs w:val="24"/>
        </w:rPr>
        <w:t>ped</w:t>
      </w:r>
      <w:r w:rsidRPr="00B40D7A">
        <w:rPr>
          <w:rFonts w:ascii="Times New Roman" w:hAnsi="Times New Roman" w:cs="Times New Roman"/>
          <w:sz w:val="24"/>
          <w:szCs w:val="24"/>
        </w:rPr>
        <w:t xml:space="preserve"> </w:t>
      </w:r>
      <w:r w:rsidR="00390768" w:rsidRPr="00B40D7A">
        <w:rPr>
          <w:rFonts w:ascii="Times New Roman" w:hAnsi="Times New Roman" w:cs="Times New Roman"/>
          <w:sz w:val="24"/>
          <w:szCs w:val="24"/>
        </w:rPr>
        <w:t xml:space="preserve">outside </w:t>
      </w:r>
      <w:r w:rsidR="00390768">
        <w:rPr>
          <w:rFonts w:ascii="Times New Roman" w:hAnsi="Times New Roman" w:cs="Times New Roman"/>
          <w:sz w:val="24"/>
          <w:szCs w:val="24"/>
        </w:rPr>
        <w:t>a</w:t>
      </w:r>
      <w:r w:rsidRPr="00B40D7A">
        <w:rPr>
          <w:rFonts w:ascii="Times New Roman" w:hAnsi="Times New Roman" w:cs="Times New Roman"/>
          <w:sz w:val="24"/>
          <w:szCs w:val="24"/>
        </w:rPr>
        <w:t xml:space="preserve"> dusty door, my old room</w:t>
      </w:r>
      <w:r w:rsidR="009819C5">
        <w:rPr>
          <w:rFonts w:ascii="Times New Roman" w:hAnsi="Times New Roman" w:cs="Times New Roman"/>
          <w:sz w:val="24"/>
          <w:szCs w:val="24"/>
        </w:rPr>
        <w:t xml:space="preserve"> door</w:t>
      </w:r>
      <w:r w:rsidRPr="00B40D7A">
        <w:rPr>
          <w:rFonts w:ascii="Times New Roman" w:hAnsi="Times New Roman" w:cs="Times New Roman"/>
          <w:sz w:val="24"/>
          <w:szCs w:val="24"/>
        </w:rPr>
        <w:t>. Without a second though</w:t>
      </w:r>
      <w:r w:rsidR="00D33AD5" w:rsidRPr="00B40D7A">
        <w:rPr>
          <w:rFonts w:ascii="Times New Roman" w:hAnsi="Times New Roman" w:cs="Times New Roman"/>
          <w:sz w:val="24"/>
          <w:szCs w:val="24"/>
        </w:rPr>
        <w:t>t</w:t>
      </w:r>
      <w:r w:rsidRPr="00B40D7A">
        <w:rPr>
          <w:rFonts w:ascii="Times New Roman" w:hAnsi="Times New Roman" w:cs="Times New Roman"/>
          <w:sz w:val="24"/>
          <w:szCs w:val="24"/>
        </w:rPr>
        <w:t>, I enter</w:t>
      </w:r>
      <w:r w:rsidR="009819C5">
        <w:rPr>
          <w:rFonts w:ascii="Times New Roman" w:hAnsi="Times New Roman" w:cs="Times New Roman"/>
          <w:sz w:val="24"/>
          <w:szCs w:val="24"/>
        </w:rPr>
        <w:t>ed</w:t>
      </w:r>
      <w:r w:rsidRPr="00B40D7A">
        <w:rPr>
          <w:rFonts w:ascii="Times New Roman" w:hAnsi="Times New Roman" w:cs="Times New Roman"/>
          <w:sz w:val="24"/>
          <w:szCs w:val="24"/>
        </w:rPr>
        <w:t xml:space="preserve"> the room. To my surprise, nothing had changed from when I was last here. The old video game posters still hung where they were. The old books remained where they were on the small bookshelf my dad had made me. Even that old band poster from a group I used to listen to hung right above my bed. What surprised me even</w:t>
      </w:r>
      <w:r w:rsidR="00390768">
        <w:rPr>
          <w:rFonts w:ascii="Times New Roman" w:hAnsi="Times New Roman" w:cs="Times New Roman"/>
          <w:sz w:val="24"/>
          <w:szCs w:val="24"/>
        </w:rPr>
        <w:t xml:space="preserve"> </w:t>
      </w:r>
      <w:r w:rsidRPr="00B40D7A">
        <w:rPr>
          <w:rFonts w:ascii="Times New Roman" w:hAnsi="Times New Roman" w:cs="Times New Roman"/>
          <w:sz w:val="24"/>
          <w:szCs w:val="24"/>
        </w:rPr>
        <w:t xml:space="preserve">more was that the room wasn’t </w:t>
      </w:r>
      <w:r w:rsidR="00D52A69" w:rsidRPr="00B40D7A">
        <w:rPr>
          <w:rFonts w:ascii="Times New Roman" w:hAnsi="Times New Roman" w:cs="Times New Roman"/>
          <w:sz w:val="24"/>
          <w:szCs w:val="24"/>
        </w:rPr>
        <w:t>dirty</w:t>
      </w:r>
      <w:r w:rsidRPr="00B40D7A">
        <w:rPr>
          <w:rFonts w:ascii="Times New Roman" w:hAnsi="Times New Roman" w:cs="Times New Roman"/>
          <w:sz w:val="24"/>
          <w:szCs w:val="24"/>
        </w:rPr>
        <w:t>, nor did it reek. It smelt fresh, clean and even the bed sheets were changed. Why? The more I remain</w:t>
      </w:r>
      <w:r w:rsidR="003B1B60" w:rsidRPr="00B40D7A">
        <w:rPr>
          <w:rFonts w:ascii="Times New Roman" w:hAnsi="Times New Roman" w:cs="Times New Roman"/>
          <w:sz w:val="24"/>
          <w:szCs w:val="24"/>
        </w:rPr>
        <w:t>ed</w:t>
      </w:r>
      <w:r w:rsidRPr="00B40D7A">
        <w:rPr>
          <w:rFonts w:ascii="Times New Roman" w:hAnsi="Times New Roman" w:cs="Times New Roman"/>
          <w:sz w:val="24"/>
          <w:szCs w:val="24"/>
        </w:rPr>
        <w:t xml:space="preserve"> in this house the more I wondered, did she expect me to come back after all these years? How </w:t>
      </w:r>
      <w:r w:rsidRPr="00B40D7A">
        <w:rPr>
          <w:rFonts w:ascii="Times New Roman" w:hAnsi="Times New Roman" w:cs="Times New Roman"/>
          <w:sz w:val="24"/>
          <w:szCs w:val="24"/>
        </w:rPr>
        <w:lastRenderedPageBreak/>
        <w:t xml:space="preserve">confident was she that I would run back to her?! My </w:t>
      </w:r>
      <w:r w:rsidR="009819C5">
        <w:rPr>
          <w:rFonts w:ascii="Times New Roman" w:hAnsi="Times New Roman" w:cs="Times New Roman"/>
          <w:sz w:val="24"/>
          <w:szCs w:val="24"/>
        </w:rPr>
        <w:t xml:space="preserve">emotions </w:t>
      </w:r>
      <w:r w:rsidRPr="00B40D7A">
        <w:rPr>
          <w:rFonts w:ascii="Times New Roman" w:hAnsi="Times New Roman" w:cs="Times New Roman"/>
          <w:sz w:val="24"/>
          <w:szCs w:val="24"/>
        </w:rPr>
        <w:t xml:space="preserve">for Cecilia </w:t>
      </w:r>
      <w:r w:rsidR="009819C5">
        <w:rPr>
          <w:rFonts w:ascii="Times New Roman" w:hAnsi="Times New Roman" w:cs="Times New Roman"/>
          <w:sz w:val="24"/>
          <w:szCs w:val="24"/>
        </w:rPr>
        <w:t xml:space="preserve">were getting </w:t>
      </w:r>
      <w:r w:rsidR="00390768">
        <w:rPr>
          <w:rFonts w:ascii="Times New Roman" w:hAnsi="Times New Roman" w:cs="Times New Roman"/>
          <w:sz w:val="24"/>
          <w:szCs w:val="24"/>
        </w:rPr>
        <w:t xml:space="preserve">so </w:t>
      </w:r>
      <w:r w:rsidR="003B1B60" w:rsidRPr="00B40D7A">
        <w:rPr>
          <w:rFonts w:ascii="Times New Roman" w:hAnsi="Times New Roman" w:cs="Times New Roman"/>
          <w:sz w:val="24"/>
          <w:szCs w:val="24"/>
        </w:rPr>
        <w:t>intense</w:t>
      </w:r>
      <w:r w:rsidRPr="00B40D7A">
        <w:rPr>
          <w:rFonts w:ascii="Times New Roman" w:hAnsi="Times New Roman" w:cs="Times New Roman"/>
          <w:sz w:val="24"/>
          <w:szCs w:val="24"/>
        </w:rPr>
        <w:t xml:space="preserve"> that I just wanted to punch the wall.</w:t>
      </w:r>
    </w:p>
    <w:p w14:paraId="79FB13ED" w14:textId="67FAD922" w:rsidR="00782B1C" w:rsidRPr="00B40D7A" w:rsidRDefault="00782B1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“Lily are you ok? You seem hurt?” Alex question</w:t>
      </w:r>
      <w:r w:rsidR="003B1B60" w:rsidRPr="00B40D7A">
        <w:rPr>
          <w:rFonts w:ascii="Times New Roman" w:hAnsi="Times New Roman" w:cs="Times New Roman"/>
          <w:sz w:val="24"/>
          <w:szCs w:val="24"/>
        </w:rPr>
        <w:t>ed</w:t>
      </w:r>
      <w:r w:rsidRPr="00B40D7A">
        <w:rPr>
          <w:rFonts w:ascii="Times New Roman" w:hAnsi="Times New Roman" w:cs="Times New Roman"/>
          <w:sz w:val="24"/>
          <w:szCs w:val="24"/>
        </w:rPr>
        <w:t xml:space="preserve"> as her </w:t>
      </w:r>
      <w:r w:rsidR="009819C5">
        <w:rPr>
          <w:rFonts w:ascii="Times New Roman" w:hAnsi="Times New Roman" w:cs="Times New Roman"/>
          <w:sz w:val="24"/>
          <w:szCs w:val="24"/>
        </w:rPr>
        <w:t xml:space="preserve">put his arms around </w:t>
      </w:r>
      <w:r w:rsidR="00390768">
        <w:rPr>
          <w:rFonts w:ascii="Times New Roman" w:hAnsi="Times New Roman" w:cs="Times New Roman"/>
          <w:sz w:val="24"/>
          <w:szCs w:val="24"/>
        </w:rPr>
        <w:t>me</w:t>
      </w:r>
      <w:r w:rsidR="00390768" w:rsidRPr="00B40D7A">
        <w:rPr>
          <w:rFonts w:ascii="Times New Roman" w:hAnsi="Times New Roman" w:cs="Times New Roman"/>
          <w:sz w:val="24"/>
          <w:szCs w:val="24"/>
        </w:rPr>
        <w:t>.</w:t>
      </w:r>
    </w:p>
    <w:p w14:paraId="058D0783" w14:textId="7DC0DD21" w:rsidR="00782B1C" w:rsidRPr="00B40D7A" w:rsidRDefault="00782B1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“How can I be after she hurt </w:t>
      </w:r>
      <w:r w:rsidR="006D5F5F" w:rsidRPr="00B40D7A">
        <w:rPr>
          <w:rFonts w:ascii="Times New Roman" w:hAnsi="Times New Roman" w:cs="Times New Roman"/>
          <w:sz w:val="24"/>
          <w:szCs w:val="24"/>
        </w:rPr>
        <w:t>me!” I yell</w:t>
      </w:r>
      <w:r w:rsidR="003B1B60" w:rsidRPr="00B40D7A">
        <w:rPr>
          <w:rFonts w:ascii="Times New Roman" w:hAnsi="Times New Roman" w:cs="Times New Roman"/>
          <w:sz w:val="24"/>
          <w:szCs w:val="24"/>
        </w:rPr>
        <w:t>ed</w:t>
      </w:r>
    </w:p>
    <w:p w14:paraId="21640726" w14:textId="12BE68D0" w:rsidR="009819C5" w:rsidRDefault="006D5F5F"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“How…” Alex asked before being interrupted by another loud thud. This time, it came from my bookshelf. More books had fallen. What is up with this house and falling books? I</w:t>
      </w:r>
      <w:r w:rsidR="009819C5">
        <w:rPr>
          <w:rFonts w:ascii="Times New Roman" w:hAnsi="Times New Roman" w:cs="Times New Roman"/>
          <w:sz w:val="24"/>
          <w:szCs w:val="24"/>
        </w:rPr>
        <w:t xml:space="preserve"> bent</w:t>
      </w:r>
      <w:r w:rsidRPr="00B40D7A">
        <w:rPr>
          <w:rFonts w:ascii="Times New Roman" w:hAnsi="Times New Roman" w:cs="Times New Roman"/>
          <w:sz w:val="24"/>
          <w:szCs w:val="24"/>
        </w:rPr>
        <w:t xml:space="preserve"> over to pick up a few books before Oberon bark</w:t>
      </w:r>
      <w:r w:rsidR="00390768">
        <w:rPr>
          <w:rFonts w:ascii="Times New Roman" w:hAnsi="Times New Roman" w:cs="Times New Roman"/>
          <w:sz w:val="24"/>
          <w:szCs w:val="24"/>
        </w:rPr>
        <w:t>ed</w:t>
      </w:r>
      <w:r w:rsidRPr="00B40D7A">
        <w:rPr>
          <w:rFonts w:ascii="Times New Roman" w:hAnsi="Times New Roman" w:cs="Times New Roman"/>
          <w:sz w:val="24"/>
          <w:szCs w:val="24"/>
        </w:rPr>
        <w:t xml:space="preserve"> at me. He </w:t>
      </w:r>
      <w:r w:rsidR="00390768" w:rsidRPr="00B40D7A">
        <w:rPr>
          <w:rFonts w:ascii="Times New Roman" w:hAnsi="Times New Roman" w:cs="Times New Roman"/>
          <w:sz w:val="24"/>
          <w:szCs w:val="24"/>
        </w:rPr>
        <w:t>appea</w:t>
      </w:r>
      <w:r w:rsidR="00390768">
        <w:rPr>
          <w:rFonts w:ascii="Times New Roman" w:hAnsi="Times New Roman" w:cs="Times New Roman"/>
          <w:sz w:val="24"/>
          <w:szCs w:val="24"/>
        </w:rPr>
        <w:t>r</w:t>
      </w:r>
      <w:r w:rsidR="00390768" w:rsidRPr="00B40D7A">
        <w:rPr>
          <w:rFonts w:ascii="Times New Roman" w:hAnsi="Times New Roman" w:cs="Times New Roman"/>
          <w:sz w:val="24"/>
          <w:szCs w:val="24"/>
        </w:rPr>
        <w:t>e</w:t>
      </w:r>
      <w:r w:rsidR="00390768">
        <w:rPr>
          <w:rFonts w:ascii="Times New Roman" w:hAnsi="Times New Roman" w:cs="Times New Roman"/>
          <w:sz w:val="24"/>
          <w:szCs w:val="24"/>
        </w:rPr>
        <w:t>d</w:t>
      </w:r>
      <w:r w:rsidRPr="00B40D7A">
        <w:rPr>
          <w:rFonts w:ascii="Times New Roman" w:hAnsi="Times New Roman" w:cs="Times New Roman"/>
          <w:sz w:val="24"/>
          <w:szCs w:val="24"/>
        </w:rPr>
        <w:t xml:space="preserve"> to have found something among the books. “What is it boy?” I ask. He runs over and picks up </w:t>
      </w:r>
      <w:r w:rsidR="009819C5">
        <w:rPr>
          <w:rFonts w:ascii="Times New Roman" w:hAnsi="Times New Roman" w:cs="Times New Roman"/>
          <w:sz w:val="24"/>
          <w:szCs w:val="24"/>
        </w:rPr>
        <w:t>a</w:t>
      </w:r>
      <w:r w:rsidR="009819C5" w:rsidRPr="00B40D7A">
        <w:rPr>
          <w:rFonts w:ascii="Times New Roman" w:hAnsi="Times New Roman" w:cs="Times New Roman"/>
          <w:sz w:val="24"/>
          <w:szCs w:val="24"/>
        </w:rPr>
        <w:t xml:space="preserve"> </w:t>
      </w:r>
      <w:r w:rsidR="00E03123" w:rsidRPr="00B40D7A">
        <w:rPr>
          <w:rFonts w:ascii="Times New Roman" w:hAnsi="Times New Roman" w:cs="Times New Roman"/>
          <w:sz w:val="24"/>
          <w:szCs w:val="24"/>
        </w:rPr>
        <w:t>small jewelry box</w:t>
      </w:r>
      <w:r w:rsidRPr="00B40D7A">
        <w:rPr>
          <w:rFonts w:ascii="Times New Roman" w:hAnsi="Times New Roman" w:cs="Times New Roman"/>
          <w:sz w:val="24"/>
          <w:szCs w:val="24"/>
        </w:rPr>
        <w:t xml:space="preserve"> that </w:t>
      </w:r>
      <w:r w:rsidR="00390768">
        <w:rPr>
          <w:rFonts w:ascii="Times New Roman" w:hAnsi="Times New Roman" w:cs="Times New Roman"/>
          <w:sz w:val="24"/>
          <w:szCs w:val="24"/>
        </w:rPr>
        <w:t>is</w:t>
      </w:r>
      <w:r w:rsidR="009819C5" w:rsidRPr="00B40D7A">
        <w:rPr>
          <w:rFonts w:ascii="Times New Roman" w:hAnsi="Times New Roman" w:cs="Times New Roman"/>
          <w:sz w:val="24"/>
          <w:szCs w:val="24"/>
        </w:rPr>
        <w:t xml:space="preserve"> </w:t>
      </w:r>
      <w:r w:rsidRPr="00B40D7A">
        <w:rPr>
          <w:rFonts w:ascii="Times New Roman" w:hAnsi="Times New Roman" w:cs="Times New Roman"/>
          <w:sz w:val="24"/>
          <w:szCs w:val="24"/>
        </w:rPr>
        <w:t>covered in dust</w:t>
      </w:r>
      <w:r w:rsidR="009819C5">
        <w:rPr>
          <w:rFonts w:ascii="Times New Roman" w:hAnsi="Times New Roman" w:cs="Times New Roman"/>
          <w:sz w:val="24"/>
          <w:szCs w:val="24"/>
        </w:rPr>
        <w:t xml:space="preserve"> which </w:t>
      </w:r>
      <w:r w:rsidR="00390768">
        <w:rPr>
          <w:rFonts w:ascii="Times New Roman" w:hAnsi="Times New Roman" w:cs="Times New Roman"/>
          <w:sz w:val="24"/>
          <w:szCs w:val="24"/>
        </w:rPr>
        <w:t>is</w:t>
      </w:r>
      <w:r w:rsidR="009819C5">
        <w:rPr>
          <w:rFonts w:ascii="Times New Roman" w:hAnsi="Times New Roman" w:cs="Times New Roman"/>
          <w:sz w:val="24"/>
          <w:szCs w:val="24"/>
        </w:rPr>
        <w:t xml:space="preserve"> strange as the whole room was dust free</w:t>
      </w:r>
      <w:r w:rsidRPr="00B40D7A">
        <w:rPr>
          <w:rFonts w:ascii="Times New Roman" w:hAnsi="Times New Roman" w:cs="Times New Roman"/>
          <w:sz w:val="24"/>
          <w:szCs w:val="24"/>
        </w:rPr>
        <w:t xml:space="preserve">. To my surprise, it was </w:t>
      </w:r>
      <w:r w:rsidR="00E03123" w:rsidRPr="00B40D7A">
        <w:rPr>
          <w:rFonts w:ascii="Times New Roman" w:hAnsi="Times New Roman" w:cs="Times New Roman"/>
          <w:sz w:val="24"/>
          <w:szCs w:val="24"/>
        </w:rPr>
        <w:t>the same box that my Dad carved for me as a present</w:t>
      </w:r>
      <w:r w:rsidRPr="00B40D7A">
        <w:rPr>
          <w:rFonts w:ascii="Times New Roman" w:hAnsi="Times New Roman" w:cs="Times New Roman"/>
          <w:sz w:val="24"/>
          <w:szCs w:val="24"/>
        </w:rPr>
        <w:t>.</w:t>
      </w:r>
      <w:r w:rsidR="00E03123" w:rsidRPr="00B40D7A">
        <w:rPr>
          <w:rFonts w:ascii="Times New Roman" w:hAnsi="Times New Roman" w:cs="Times New Roman"/>
          <w:sz w:val="24"/>
          <w:szCs w:val="24"/>
        </w:rPr>
        <w:t xml:space="preserve"> </w:t>
      </w:r>
    </w:p>
    <w:p w14:paraId="745BF473" w14:textId="15730650" w:rsidR="006D5F5F" w:rsidRPr="00B40D7A" w:rsidRDefault="00E03123" w:rsidP="00A60022">
      <w:pPr>
        <w:spacing w:line="480" w:lineRule="auto"/>
        <w:rPr>
          <w:rFonts w:ascii="Times New Roman" w:hAnsi="Times New Roman" w:cs="Times New Roman"/>
          <w:sz w:val="24"/>
          <w:szCs w:val="24"/>
        </w:rPr>
      </w:pPr>
      <w:r w:rsidRPr="00B40D7A">
        <w:rPr>
          <w:rFonts w:ascii="Times New Roman" w:hAnsi="Times New Roman" w:cs="Times New Roman"/>
          <w:sz w:val="24"/>
          <w:szCs w:val="24"/>
        </w:rPr>
        <w:t>This box had started everything</w:t>
      </w:r>
      <w:r w:rsidR="009819C5">
        <w:rPr>
          <w:rFonts w:ascii="Times New Roman" w:hAnsi="Times New Roman" w:cs="Times New Roman"/>
          <w:sz w:val="24"/>
          <w:szCs w:val="24"/>
        </w:rPr>
        <w:t>.</w:t>
      </w:r>
    </w:p>
    <w:p w14:paraId="7C6D605B" w14:textId="4DE0880B" w:rsidR="006D5F5F" w:rsidRPr="00B40D7A" w:rsidRDefault="006D5F5F"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As soon as I saw the </w:t>
      </w:r>
      <w:r w:rsidR="00E03123" w:rsidRPr="00B40D7A">
        <w:rPr>
          <w:rFonts w:ascii="Times New Roman" w:hAnsi="Times New Roman" w:cs="Times New Roman"/>
          <w:sz w:val="24"/>
          <w:szCs w:val="24"/>
        </w:rPr>
        <w:t>box</w:t>
      </w:r>
      <w:r w:rsidRPr="00B40D7A">
        <w:rPr>
          <w:rFonts w:ascii="Times New Roman" w:hAnsi="Times New Roman" w:cs="Times New Roman"/>
          <w:sz w:val="24"/>
          <w:szCs w:val="24"/>
        </w:rPr>
        <w:t xml:space="preserve">, I wanted to </w:t>
      </w:r>
      <w:r w:rsidR="00E03123" w:rsidRPr="00B40D7A">
        <w:rPr>
          <w:rFonts w:ascii="Times New Roman" w:hAnsi="Times New Roman" w:cs="Times New Roman"/>
          <w:sz w:val="24"/>
          <w:szCs w:val="24"/>
        </w:rPr>
        <w:t>throw it out the window</w:t>
      </w:r>
      <w:r w:rsidRPr="00B40D7A">
        <w:rPr>
          <w:rFonts w:ascii="Times New Roman" w:hAnsi="Times New Roman" w:cs="Times New Roman"/>
          <w:sz w:val="24"/>
          <w:szCs w:val="24"/>
        </w:rPr>
        <w:t xml:space="preserve">. Alex noticed this and asked me “What is up </w:t>
      </w:r>
      <w:r w:rsidR="009819C5">
        <w:rPr>
          <w:rFonts w:ascii="Times New Roman" w:hAnsi="Times New Roman" w:cs="Times New Roman"/>
          <w:sz w:val="24"/>
          <w:szCs w:val="24"/>
        </w:rPr>
        <w:t xml:space="preserve">with </w:t>
      </w:r>
      <w:r w:rsidRPr="00B40D7A">
        <w:rPr>
          <w:rFonts w:ascii="Times New Roman" w:hAnsi="Times New Roman" w:cs="Times New Roman"/>
          <w:sz w:val="24"/>
          <w:szCs w:val="24"/>
        </w:rPr>
        <w:t xml:space="preserve">this </w:t>
      </w:r>
      <w:r w:rsidR="00E03123" w:rsidRPr="00B40D7A">
        <w:rPr>
          <w:rFonts w:ascii="Times New Roman" w:hAnsi="Times New Roman" w:cs="Times New Roman"/>
          <w:sz w:val="24"/>
          <w:szCs w:val="24"/>
        </w:rPr>
        <w:t>box</w:t>
      </w:r>
      <w:r w:rsidRPr="00B40D7A">
        <w:rPr>
          <w:rFonts w:ascii="Times New Roman" w:hAnsi="Times New Roman" w:cs="Times New Roman"/>
          <w:sz w:val="24"/>
          <w:szCs w:val="24"/>
        </w:rPr>
        <w:t>, I don’t see anything wrong with it. Why are you so mad?”</w:t>
      </w:r>
    </w:p>
    <w:p w14:paraId="356496F8" w14:textId="5B2A3C7A" w:rsidR="006D5F5F" w:rsidRPr="00B40D7A" w:rsidRDefault="006D5F5F"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“It’s a long story…” I responded</w:t>
      </w:r>
    </w:p>
    <w:p w14:paraId="45C29211" w14:textId="5FC8CFB0" w:rsidR="006D5F5F" w:rsidRPr="00B40D7A" w:rsidRDefault="006D5F5F"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“Tell me</w:t>
      </w:r>
      <w:r w:rsidR="00376B94">
        <w:rPr>
          <w:rFonts w:ascii="Times New Roman" w:hAnsi="Times New Roman" w:cs="Times New Roman"/>
          <w:sz w:val="24"/>
          <w:szCs w:val="24"/>
        </w:rPr>
        <w:t xml:space="preserve"> honey. If you can’t confide in me </w:t>
      </w:r>
      <w:r w:rsidR="0010238F">
        <w:rPr>
          <w:rFonts w:ascii="Times New Roman" w:hAnsi="Times New Roman" w:cs="Times New Roman"/>
          <w:sz w:val="24"/>
          <w:szCs w:val="24"/>
        </w:rPr>
        <w:t>who can you confide to?</w:t>
      </w:r>
      <w:r w:rsidRPr="00B40D7A">
        <w:rPr>
          <w:rFonts w:ascii="Times New Roman" w:hAnsi="Times New Roman" w:cs="Times New Roman"/>
          <w:sz w:val="24"/>
          <w:szCs w:val="24"/>
        </w:rPr>
        <w:t xml:space="preserve">” He </w:t>
      </w:r>
      <w:r w:rsidR="0010238F">
        <w:rPr>
          <w:rFonts w:ascii="Times New Roman" w:hAnsi="Times New Roman" w:cs="Times New Roman"/>
          <w:sz w:val="24"/>
          <w:szCs w:val="24"/>
        </w:rPr>
        <w:t>voice was reassuring and for</w:t>
      </w:r>
      <w:r w:rsidRPr="00B40D7A">
        <w:rPr>
          <w:rFonts w:ascii="Times New Roman" w:hAnsi="Times New Roman" w:cs="Times New Roman"/>
          <w:sz w:val="24"/>
          <w:szCs w:val="24"/>
        </w:rPr>
        <w:t xml:space="preserve"> some reason, that alone calmed me down.</w:t>
      </w:r>
    </w:p>
    <w:p w14:paraId="2F142B82" w14:textId="2A44FB37" w:rsidR="006D5F5F" w:rsidRPr="00B40D7A" w:rsidRDefault="006D5F5F"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“Fine, I’ll try to simplify things. But there is another important thing you will need to know before I can tell you the story of this </w:t>
      </w:r>
      <w:r w:rsidR="00E03123" w:rsidRPr="00B40D7A">
        <w:rPr>
          <w:rFonts w:ascii="Times New Roman" w:hAnsi="Times New Roman" w:cs="Times New Roman"/>
          <w:sz w:val="24"/>
          <w:szCs w:val="24"/>
        </w:rPr>
        <w:t>box</w:t>
      </w:r>
      <w:r w:rsidRPr="00B40D7A">
        <w:rPr>
          <w:rFonts w:ascii="Times New Roman" w:hAnsi="Times New Roman" w:cs="Times New Roman"/>
          <w:sz w:val="24"/>
          <w:szCs w:val="24"/>
        </w:rPr>
        <w:t xml:space="preserve">” I responded. </w:t>
      </w:r>
    </w:p>
    <w:p w14:paraId="55C6441F" w14:textId="153C8026" w:rsidR="000C6C49" w:rsidRPr="00B40D7A" w:rsidRDefault="006D5F5F"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“After my dad passed</w:t>
      </w:r>
      <w:r w:rsidR="0010238F">
        <w:rPr>
          <w:rFonts w:ascii="Times New Roman" w:hAnsi="Times New Roman" w:cs="Times New Roman"/>
          <w:sz w:val="24"/>
          <w:szCs w:val="24"/>
        </w:rPr>
        <w:t xml:space="preserve"> away</w:t>
      </w:r>
      <w:r w:rsidRPr="00B40D7A">
        <w:rPr>
          <w:rFonts w:ascii="Times New Roman" w:hAnsi="Times New Roman" w:cs="Times New Roman"/>
          <w:sz w:val="24"/>
          <w:szCs w:val="24"/>
        </w:rPr>
        <w:t xml:space="preserve">, our </w:t>
      </w:r>
      <w:r w:rsidR="00390768" w:rsidRPr="00B40D7A">
        <w:rPr>
          <w:rFonts w:ascii="Times New Roman" w:hAnsi="Times New Roman" w:cs="Times New Roman"/>
          <w:sz w:val="24"/>
          <w:szCs w:val="24"/>
        </w:rPr>
        <w:t>family</w:t>
      </w:r>
      <w:r w:rsidR="00390768">
        <w:rPr>
          <w:rFonts w:ascii="Times New Roman" w:hAnsi="Times New Roman" w:cs="Times New Roman"/>
          <w:sz w:val="24"/>
          <w:szCs w:val="24"/>
        </w:rPr>
        <w:t xml:space="preserve">’s </w:t>
      </w:r>
      <w:r w:rsidR="00390768" w:rsidRPr="00B40D7A">
        <w:rPr>
          <w:rFonts w:ascii="Times New Roman" w:hAnsi="Times New Roman" w:cs="Times New Roman"/>
          <w:sz w:val="24"/>
          <w:szCs w:val="24"/>
        </w:rPr>
        <w:t>dynamics</w:t>
      </w:r>
      <w:r w:rsidRPr="00B40D7A">
        <w:rPr>
          <w:rFonts w:ascii="Times New Roman" w:hAnsi="Times New Roman" w:cs="Times New Roman"/>
          <w:sz w:val="24"/>
          <w:szCs w:val="24"/>
        </w:rPr>
        <w:t xml:space="preserve"> changed. Cecilia spent most of the time in her stupid garden and would only leave to go</w:t>
      </w:r>
      <w:r w:rsidR="00390768">
        <w:rPr>
          <w:rFonts w:ascii="Times New Roman" w:hAnsi="Times New Roman" w:cs="Times New Roman"/>
          <w:sz w:val="24"/>
          <w:szCs w:val="24"/>
        </w:rPr>
        <w:t xml:space="preserve"> to</w:t>
      </w:r>
      <w:r w:rsidRPr="00B40D7A">
        <w:rPr>
          <w:rFonts w:ascii="Times New Roman" w:hAnsi="Times New Roman" w:cs="Times New Roman"/>
          <w:sz w:val="24"/>
          <w:szCs w:val="24"/>
        </w:rPr>
        <w:t xml:space="preserve"> the bathroom or eat. I began </w:t>
      </w:r>
      <w:r w:rsidR="009819C5">
        <w:rPr>
          <w:rFonts w:ascii="Times New Roman" w:hAnsi="Times New Roman" w:cs="Times New Roman"/>
          <w:sz w:val="24"/>
          <w:szCs w:val="24"/>
        </w:rPr>
        <w:t xml:space="preserve">to </w:t>
      </w:r>
      <w:r w:rsidRPr="00B40D7A">
        <w:rPr>
          <w:rFonts w:ascii="Times New Roman" w:hAnsi="Times New Roman" w:cs="Times New Roman"/>
          <w:sz w:val="24"/>
          <w:szCs w:val="24"/>
        </w:rPr>
        <w:t>pass most of my time playing games and studying in my room alone.</w:t>
      </w:r>
      <w:r w:rsidR="0010238F">
        <w:rPr>
          <w:rFonts w:ascii="Times New Roman" w:hAnsi="Times New Roman" w:cs="Times New Roman"/>
          <w:sz w:val="24"/>
          <w:szCs w:val="24"/>
        </w:rPr>
        <w:t xml:space="preserve"> No interaction at all.</w:t>
      </w:r>
      <w:r w:rsidRPr="00B40D7A">
        <w:rPr>
          <w:rFonts w:ascii="Times New Roman" w:hAnsi="Times New Roman" w:cs="Times New Roman"/>
          <w:sz w:val="24"/>
          <w:szCs w:val="24"/>
        </w:rPr>
        <w:t xml:space="preserve"> One </w:t>
      </w:r>
      <w:proofErr w:type="gramStart"/>
      <w:r w:rsidRPr="00B40D7A">
        <w:rPr>
          <w:rFonts w:ascii="Times New Roman" w:hAnsi="Times New Roman" w:cs="Times New Roman"/>
          <w:sz w:val="24"/>
          <w:szCs w:val="24"/>
        </w:rPr>
        <w:t xml:space="preserve">particular </w:t>
      </w:r>
      <w:r w:rsidRPr="00B40D7A">
        <w:rPr>
          <w:rFonts w:ascii="Times New Roman" w:hAnsi="Times New Roman" w:cs="Times New Roman"/>
          <w:sz w:val="24"/>
          <w:szCs w:val="24"/>
        </w:rPr>
        <w:lastRenderedPageBreak/>
        <w:t>day</w:t>
      </w:r>
      <w:proofErr w:type="gramEnd"/>
      <w:r w:rsidRPr="00B40D7A">
        <w:rPr>
          <w:rFonts w:ascii="Times New Roman" w:hAnsi="Times New Roman" w:cs="Times New Roman"/>
          <w:sz w:val="24"/>
          <w:szCs w:val="24"/>
        </w:rPr>
        <w:t xml:space="preserve">, I had a tough day </w:t>
      </w:r>
      <w:r w:rsidR="00390768">
        <w:rPr>
          <w:rFonts w:ascii="Times New Roman" w:hAnsi="Times New Roman" w:cs="Times New Roman"/>
          <w:sz w:val="24"/>
          <w:szCs w:val="24"/>
        </w:rPr>
        <w:t>had</w:t>
      </w:r>
      <w:r w:rsidRPr="00B40D7A">
        <w:rPr>
          <w:rFonts w:ascii="Times New Roman" w:hAnsi="Times New Roman" w:cs="Times New Roman"/>
          <w:sz w:val="24"/>
          <w:szCs w:val="24"/>
        </w:rPr>
        <w:t xml:space="preserve"> school. I came home crying and ran to my room. Cecilia came to my room to </w:t>
      </w:r>
      <w:proofErr w:type="gramStart"/>
      <w:r w:rsidRPr="00B40D7A">
        <w:rPr>
          <w:rFonts w:ascii="Times New Roman" w:hAnsi="Times New Roman" w:cs="Times New Roman"/>
          <w:sz w:val="24"/>
          <w:szCs w:val="24"/>
        </w:rPr>
        <w:t>ask</w:t>
      </w:r>
      <w:proofErr w:type="gramEnd"/>
      <w:r w:rsidRPr="00B40D7A">
        <w:rPr>
          <w:rFonts w:ascii="Times New Roman" w:hAnsi="Times New Roman" w:cs="Times New Roman"/>
          <w:sz w:val="24"/>
          <w:szCs w:val="24"/>
        </w:rPr>
        <w:t xml:space="preserve"> ‘Are you ok my little rose</w:t>
      </w:r>
      <w:r w:rsidR="003B1B60" w:rsidRPr="00B40D7A">
        <w:rPr>
          <w:rFonts w:ascii="Times New Roman" w:hAnsi="Times New Roman" w:cs="Times New Roman"/>
          <w:sz w:val="24"/>
          <w:szCs w:val="24"/>
        </w:rPr>
        <w:t>?</w:t>
      </w:r>
      <w:r w:rsidR="000C6C49" w:rsidRPr="00B40D7A">
        <w:rPr>
          <w:rFonts w:ascii="Times New Roman" w:hAnsi="Times New Roman" w:cs="Times New Roman"/>
          <w:sz w:val="24"/>
          <w:szCs w:val="24"/>
        </w:rPr>
        <w:t>’.</w:t>
      </w:r>
    </w:p>
    <w:p w14:paraId="7FFEAE52" w14:textId="4D0CEC2C" w:rsidR="006D5F5F" w:rsidRPr="00B40D7A" w:rsidRDefault="000C6C49"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 I </w:t>
      </w:r>
      <w:r w:rsidR="0010238F">
        <w:rPr>
          <w:rFonts w:ascii="Times New Roman" w:hAnsi="Times New Roman" w:cs="Times New Roman"/>
          <w:sz w:val="24"/>
          <w:szCs w:val="24"/>
        </w:rPr>
        <w:t xml:space="preserve">just lashed </w:t>
      </w:r>
      <w:r w:rsidRPr="00B40D7A">
        <w:rPr>
          <w:rFonts w:ascii="Times New Roman" w:hAnsi="Times New Roman" w:cs="Times New Roman"/>
          <w:sz w:val="24"/>
          <w:szCs w:val="24"/>
        </w:rPr>
        <w:t>back</w:t>
      </w:r>
      <w:r w:rsidR="0010238F">
        <w:rPr>
          <w:rFonts w:ascii="Times New Roman" w:hAnsi="Times New Roman" w:cs="Times New Roman"/>
          <w:sz w:val="24"/>
          <w:szCs w:val="24"/>
        </w:rPr>
        <w:t xml:space="preserve"> at her as if she was the reason of my tough day</w:t>
      </w:r>
      <w:r w:rsidRPr="00B40D7A">
        <w:rPr>
          <w:rFonts w:ascii="Times New Roman" w:hAnsi="Times New Roman" w:cs="Times New Roman"/>
          <w:sz w:val="24"/>
          <w:szCs w:val="24"/>
        </w:rPr>
        <w:t xml:space="preserve"> ‘You don’t care</w:t>
      </w:r>
      <w:r w:rsidR="00DB20F3" w:rsidRPr="00B40D7A">
        <w:rPr>
          <w:rFonts w:ascii="Times New Roman" w:hAnsi="Times New Roman" w:cs="Times New Roman"/>
          <w:sz w:val="24"/>
          <w:szCs w:val="24"/>
        </w:rPr>
        <w:t>. Y</w:t>
      </w:r>
      <w:r w:rsidRPr="00B40D7A">
        <w:rPr>
          <w:rFonts w:ascii="Times New Roman" w:hAnsi="Times New Roman" w:cs="Times New Roman"/>
          <w:sz w:val="24"/>
          <w:szCs w:val="24"/>
        </w:rPr>
        <w:t xml:space="preserve">ou never do unless it’s about your damn garden! Leave me alone!’ </w:t>
      </w:r>
    </w:p>
    <w:p w14:paraId="0022073B" w14:textId="663FDA5B" w:rsidR="000C6C49" w:rsidRPr="00B40D7A" w:rsidRDefault="000C6C49"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Cecilia was surprised and </w:t>
      </w:r>
      <w:r w:rsidR="0010238F">
        <w:rPr>
          <w:rFonts w:ascii="Times New Roman" w:hAnsi="Times New Roman" w:cs="Times New Roman"/>
          <w:sz w:val="24"/>
          <w:szCs w:val="24"/>
        </w:rPr>
        <w:t xml:space="preserve">looked </w:t>
      </w:r>
      <w:r w:rsidRPr="00B40D7A">
        <w:rPr>
          <w:rFonts w:ascii="Times New Roman" w:hAnsi="Times New Roman" w:cs="Times New Roman"/>
          <w:sz w:val="24"/>
          <w:szCs w:val="24"/>
        </w:rPr>
        <w:t>hurt. She knew she was doing something bad</w:t>
      </w:r>
      <w:r w:rsidR="003B1B60" w:rsidRPr="00B40D7A">
        <w:rPr>
          <w:rFonts w:ascii="Times New Roman" w:hAnsi="Times New Roman" w:cs="Times New Roman"/>
          <w:sz w:val="24"/>
          <w:szCs w:val="24"/>
        </w:rPr>
        <w:t xml:space="preserve">. It </w:t>
      </w:r>
      <w:r w:rsidRPr="00B40D7A">
        <w:rPr>
          <w:rFonts w:ascii="Times New Roman" w:hAnsi="Times New Roman" w:cs="Times New Roman"/>
          <w:sz w:val="24"/>
          <w:szCs w:val="24"/>
        </w:rPr>
        <w:t>showed on her face. But all she said was ‘I’m trying my best</w:t>
      </w:r>
      <w:r w:rsidR="0010238F">
        <w:rPr>
          <w:rFonts w:ascii="Times New Roman" w:hAnsi="Times New Roman" w:cs="Times New Roman"/>
          <w:sz w:val="24"/>
          <w:szCs w:val="24"/>
        </w:rPr>
        <w:t>.</w:t>
      </w:r>
      <w:r w:rsidR="0010238F" w:rsidRPr="00B40D7A">
        <w:rPr>
          <w:rFonts w:ascii="Times New Roman" w:hAnsi="Times New Roman" w:cs="Times New Roman"/>
          <w:sz w:val="24"/>
          <w:szCs w:val="24"/>
        </w:rPr>
        <w:t xml:space="preserve"> </w:t>
      </w:r>
      <w:r w:rsidRPr="00B40D7A">
        <w:rPr>
          <w:rFonts w:ascii="Times New Roman" w:hAnsi="Times New Roman" w:cs="Times New Roman"/>
          <w:sz w:val="24"/>
          <w:szCs w:val="24"/>
        </w:rPr>
        <w:t xml:space="preserve">Life hasn’t been easy </w:t>
      </w:r>
      <w:r w:rsidR="00390768">
        <w:rPr>
          <w:rFonts w:ascii="Times New Roman" w:hAnsi="Times New Roman" w:cs="Times New Roman"/>
          <w:sz w:val="24"/>
          <w:szCs w:val="24"/>
        </w:rPr>
        <w:t>since</w:t>
      </w:r>
      <w:r w:rsidRPr="00B40D7A">
        <w:rPr>
          <w:rFonts w:ascii="Times New Roman" w:hAnsi="Times New Roman" w:cs="Times New Roman"/>
          <w:sz w:val="24"/>
          <w:szCs w:val="24"/>
        </w:rPr>
        <w:t xml:space="preserve"> he died’. She then reached </w:t>
      </w:r>
      <w:proofErr w:type="gramStart"/>
      <w:r w:rsidR="0010238F">
        <w:rPr>
          <w:rFonts w:ascii="Times New Roman" w:hAnsi="Times New Roman" w:cs="Times New Roman"/>
          <w:sz w:val="24"/>
          <w:szCs w:val="24"/>
        </w:rPr>
        <w:t xml:space="preserve">out </w:t>
      </w:r>
      <w:r w:rsidRPr="00B40D7A">
        <w:rPr>
          <w:rFonts w:ascii="Times New Roman" w:hAnsi="Times New Roman" w:cs="Times New Roman"/>
          <w:sz w:val="24"/>
          <w:szCs w:val="24"/>
        </w:rPr>
        <w:t xml:space="preserve"> and</w:t>
      </w:r>
      <w:proofErr w:type="gramEnd"/>
      <w:r w:rsidRPr="00B40D7A">
        <w:rPr>
          <w:rFonts w:ascii="Times New Roman" w:hAnsi="Times New Roman" w:cs="Times New Roman"/>
          <w:sz w:val="24"/>
          <w:szCs w:val="24"/>
        </w:rPr>
        <w:t xml:space="preserve"> gave me a </w:t>
      </w:r>
      <w:r w:rsidR="00E03123" w:rsidRPr="00B40D7A">
        <w:rPr>
          <w:rFonts w:ascii="Times New Roman" w:hAnsi="Times New Roman" w:cs="Times New Roman"/>
          <w:sz w:val="24"/>
          <w:szCs w:val="24"/>
        </w:rPr>
        <w:t>box</w:t>
      </w:r>
      <w:r w:rsidRPr="00B40D7A">
        <w:rPr>
          <w:rFonts w:ascii="Times New Roman" w:hAnsi="Times New Roman" w:cs="Times New Roman"/>
          <w:sz w:val="24"/>
          <w:szCs w:val="24"/>
        </w:rPr>
        <w:t>. ‘It was from your dad, he told me to…’ I snatch</w:t>
      </w:r>
      <w:r w:rsidR="003B1B60" w:rsidRPr="00B40D7A">
        <w:rPr>
          <w:rFonts w:ascii="Times New Roman" w:hAnsi="Times New Roman" w:cs="Times New Roman"/>
          <w:sz w:val="24"/>
          <w:szCs w:val="24"/>
        </w:rPr>
        <w:t>ed</w:t>
      </w:r>
      <w:r w:rsidRPr="00B40D7A">
        <w:rPr>
          <w:rFonts w:ascii="Times New Roman" w:hAnsi="Times New Roman" w:cs="Times New Roman"/>
          <w:sz w:val="24"/>
          <w:szCs w:val="24"/>
        </w:rPr>
        <w:t xml:space="preserve"> the </w:t>
      </w:r>
      <w:r w:rsidR="00E03123" w:rsidRPr="00B40D7A">
        <w:rPr>
          <w:rFonts w:ascii="Times New Roman" w:hAnsi="Times New Roman" w:cs="Times New Roman"/>
          <w:sz w:val="24"/>
          <w:szCs w:val="24"/>
        </w:rPr>
        <w:t>box</w:t>
      </w:r>
      <w:r w:rsidRPr="00B40D7A">
        <w:rPr>
          <w:rFonts w:ascii="Times New Roman" w:hAnsi="Times New Roman" w:cs="Times New Roman"/>
          <w:sz w:val="24"/>
          <w:szCs w:val="24"/>
        </w:rPr>
        <w:t xml:space="preserve"> from her and shouted ’Why did you hide this from me?! You know how much I loved him! How could you! Get out!’</w:t>
      </w:r>
    </w:p>
    <w:p w14:paraId="499B886D" w14:textId="1E982703" w:rsidR="000C6C49" w:rsidRPr="00B40D7A" w:rsidRDefault="000C6C49"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‘My little…’ She tried to respond before I cut her off saying ‘I’m not your little rose or buttercup or daisy or whatever! I’m </w:t>
      </w:r>
      <w:r w:rsidR="006722AB">
        <w:rPr>
          <w:rFonts w:ascii="Times New Roman" w:hAnsi="Times New Roman" w:cs="Times New Roman"/>
          <w:sz w:val="24"/>
          <w:szCs w:val="24"/>
        </w:rPr>
        <w:t>in my senior year</w:t>
      </w:r>
      <w:r w:rsidR="006722AB" w:rsidRPr="00B40D7A">
        <w:rPr>
          <w:rFonts w:ascii="Times New Roman" w:hAnsi="Times New Roman" w:cs="Times New Roman"/>
          <w:sz w:val="24"/>
          <w:szCs w:val="24"/>
        </w:rPr>
        <w:t xml:space="preserve"> </w:t>
      </w:r>
      <w:r w:rsidR="0010238F">
        <w:rPr>
          <w:rFonts w:ascii="Times New Roman" w:hAnsi="Times New Roman" w:cs="Times New Roman"/>
          <w:sz w:val="24"/>
          <w:szCs w:val="24"/>
        </w:rPr>
        <w:t xml:space="preserve">now </w:t>
      </w:r>
      <w:r w:rsidRPr="00B40D7A">
        <w:rPr>
          <w:rFonts w:ascii="Times New Roman" w:hAnsi="Times New Roman" w:cs="Times New Roman"/>
          <w:sz w:val="24"/>
          <w:szCs w:val="24"/>
        </w:rPr>
        <w:t xml:space="preserve">and my name is Lily.  </w:t>
      </w:r>
    </w:p>
    <w:p w14:paraId="4E526A6B" w14:textId="77529C4E" w:rsidR="000C6C49" w:rsidRPr="00B40D7A" w:rsidRDefault="000C6C49"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Cecilia just looked at me and nearly began to cry before saying ‘We both are still grieving; I will just leave you alone for now. I will try harder but </w:t>
      </w:r>
      <w:r w:rsidR="00390768">
        <w:rPr>
          <w:rFonts w:ascii="Times New Roman" w:hAnsi="Times New Roman" w:cs="Times New Roman"/>
          <w:sz w:val="24"/>
          <w:szCs w:val="24"/>
        </w:rPr>
        <w:t>I</w:t>
      </w:r>
      <w:r w:rsidRPr="00B40D7A">
        <w:rPr>
          <w:rFonts w:ascii="Times New Roman" w:hAnsi="Times New Roman" w:cs="Times New Roman"/>
          <w:sz w:val="24"/>
          <w:szCs w:val="24"/>
        </w:rPr>
        <w:t xml:space="preserve">…’ She forced it out till I </w:t>
      </w:r>
      <w:proofErr w:type="gramStart"/>
      <w:r w:rsidRPr="00B40D7A">
        <w:rPr>
          <w:rFonts w:ascii="Times New Roman" w:hAnsi="Times New Roman" w:cs="Times New Roman"/>
          <w:sz w:val="24"/>
          <w:szCs w:val="24"/>
        </w:rPr>
        <w:t>responded</w:t>
      </w:r>
      <w:proofErr w:type="gramEnd"/>
      <w:r w:rsidRPr="00B40D7A">
        <w:rPr>
          <w:rFonts w:ascii="Times New Roman" w:hAnsi="Times New Roman" w:cs="Times New Roman"/>
          <w:sz w:val="24"/>
          <w:szCs w:val="24"/>
        </w:rPr>
        <w:t xml:space="preserve"> ‘I don’t care, get out</w:t>
      </w:r>
      <w:r w:rsidR="00DB20F3" w:rsidRPr="00B40D7A">
        <w:rPr>
          <w:rFonts w:ascii="Times New Roman" w:hAnsi="Times New Roman" w:cs="Times New Roman"/>
          <w:sz w:val="24"/>
          <w:szCs w:val="24"/>
        </w:rPr>
        <w:t xml:space="preserve"> Cecilia</w:t>
      </w:r>
      <w:r w:rsidRPr="00B40D7A">
        <w:rPr>
          <w:rFonts w:ascii="Times New Roman" w:hAnsi="Times New Roman" w:cs="Times New Roman"/>
          <w:sz w:val="24"/>
          <w:szCs w:val="24"/>
        </w:rPr>
        <w:t>!’ and just continued to cry alone.</w:t>
      </w:r>
    </w:p>
    <w:p w14:paraId="0972F008" w14:textId="259AB502" w:rsidR="000C6C49" w:rsidRPr="00B40D7A" w:rsidRDefault="000C6C49"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After that day, we drifted further and further </w:t>
      </w:r>
      <w:r w:rsidR="009C6BF5" w:rsidRPr="00B40D7A">
        <w:rPr>
          <w:rFonts w:ascii="Times New Roman" w:hAnsi="Times New Roman" w:cs="Times New Roman"/>
          <w:sz w:val="24"/>
          <w:szCs w:val="24"/>
        </w:rPr>
        <w:t>apart</w:t>
      </w:r>
      <w:r w:rsidR="009C6BF5">
        <w:rPr>
          <w:rFonts w:ascii="Times New Roman" w:hAnsi="Times New Roman" w:cs="Times New Roman"/>
          <w:sz w:val="24"/>
          <w:szCs w:val="24"/>
        </w:rPr>
        <w:t>.</w:t>
      </w:r>
    </w:p>
    <w:p w14:paraId="7B315318" w14:textId="536A7132" w:rsidR="000C6C49" w:rsidRPr="00B40D7A" w:rsidRDefault="009C6BF5" w:rsidP="00B40D7A">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seem</w:t>
      </w:r>
      <w:r w:rsidR="00390768">
        <w:rPr>
          <w:rFonts w:ascii="Times New Roman" w:hAnsi="Times New Roman" w:cs="Times New Roman"/>
          <w:sz w:val="24"/>
          <w:szCs w:val="24"/>
        </w:rPr>
        <w:t>ed</w:t>
      </w:r>
      <w:r>
        <w:rPr>
          <w:rFonts w:ascii="Times New Roman" w:hAnsi="Times New Roman" w:cs="Times New Roman"/>
          <w:sz w:val="24"/>
          <w:szCs w:val="24"/>
        </w:rPr>
        <w:t xml:space="preserve"> my anger ha</w:t>
      </w:r>
      <w:r w:rsidR="00390768">
        <w:rPr>
          <w:rFonts w:ascii="Times New Roman" w:hAnsi="Times New Roman" w:cs="Times New Roman"/>
          <w:sz w:val="24"/>
          <w:szCs w:val="24"/>
        </w:rPr>
        <w:t>d</w:t>
      </w:r>
      <w:r>
        <w:rPr>
          <w:rFonts w:ascii="Times New Roman" w:hAnsi="Times New Roman" w:cs="Times New Roman"/>
          <w:sz w:val="24"/>
          <w:szCs w:val="24"/>
        </w:rPr>
        <w:t xml:space="preserve"> turned me to an excellent student. I got into the University on a full scholarship both for under and post </w:t>
      </w:r>
      <w:proofErr w:type="gramStart"/>
      <w:r>
        <w:rPr>
          <w:rFonts w:ascii="Times New Roman" w:hAnsi="Times New Roman" w:cs="Times New Roman"/>
          <w:sz w:val="24"/>
          <w:szCs w:val="24"/>
        </w:rPr>
        <w:t>graduate</w:t>
      </w:r>
      <w:proofErr w:type="gramEnd"/>
      <w:r>
        <w:rPr>
          <w:rFonts w:ascii="Times New Roman" w:hAnsi="Times New Roman" w:cs="Times New Roman"/>
          <w:sz w:val="24"/>
          <w:szCs w:val="24"/>
        </w:rPr>
        <w:t xml:space="preserve"> </w:t>
      </w:r>
      <w:r w:rsidR="00390768">
        <w:rPr>
          <w:rFonts w:ascii="Times New Roman" w:hAnsi="Times New Roman" w:cs="Times New Roman"/>
          <w:sz w:val="24"/>
          <w:szCs w:val="24"/>
        </w:rPr>
        <w:t>so I</w:t>
      </w:r>
      <w:r>
        <w:rPr>
          <w:rFonts w:ascii="Times New Roman" w:hAnsi="Times New Roman" w:cs="Times New Roman"/>
          <w:sz w:val="24"/>
          <w:szCs w:val="24"/>
        </w:rPr>
        <w:t xml:space="preserve"> lost contact with Cecilia.  </w:t>
      </w:r>
      <w:r w:rsidR="000C6C49" w:rsidRPr="00B40D7A">
        <w:rPr>
          <w:rFonts w:ascii="Times New Roman" w:hAnsi="Times New Roman" w:cs="Times New Roman"/>
          <w:sz w:val="24"/>
          <w:szCs w:val="24"/>
        </w:rPr>
        <w:t xml:space="preserve">6 years had passed and I was going to graduate from my Master’s program. I felt sorry </w:t>
      </w:r>
      <w:r w:rsidR="00390768" w:rsidRPr="00B40D7A">
        <w:rPr>
          <w:rFonts w:ascii="Times New Roman" w:hAnsi="Times New Roman" w:cs="Times New Roman"/>
          <w:sz w:val="24"/>
          <w:szCs w:val="24"/>
        </w:rPr>
        <w:t>for and</w:t>
      </w:r>
      <w:r w:rsidR="000C6C49" w:rsidRPr="00B40D7A">
        <w:rPr>
          <w:rFonts w:ascii="Times New Roman" w:hAnsi="Times New Roman" w:cs="Times New Roman"/>
          <w:sz w:val="24"/>
          <w:szCs w:val="24"/>
        </w:rPr>
        <w:t xml:space="preserve"> sent her a letter telling her I was going to graduate and that she should come and that we needed to talk. Needless to say, she never responded, nor did she come. After graduation, I stopped by her place and saw </w:t>
      </w:r>
      <w:r>
        <w:rPr>
          <w:rFonts w:ascii="Times New Roman" w:hAnsi="Times New Roman" w:cs="Times New Roman"/>
          <w:sz w:val="24"/>
          <w:szCs w:val="24"/>
        </w:rPr>
        <w:t xml:space="preserve">that </w:t>
      </w:r>
      <w:r w:rsidR="000C6C49" w:rsidRPr="00B40D7A">
        <w:rPr>
          <w:rFonts w:ascii="Times New Roman" w:hAnsi="Times New Roman" w:cs="Times New Roman"/>
          <w:sz w:val="24"/>
          <w:szCs w:val="24"/>
        </w:rPr>
        <w:t xml:space="preserve">she was still in her garden. I </w:t>
      </w:r>
      <w:r>
        <w:rPr>
          <w:rFonts w:ascii="Times New Roman" w:hAnsi="Times New Roman" w:cs="Times New Roman"/>
          <w:sz w:val="24"/>
          <w:szCs w:val="24"/>
        </w:rPr>
        <w:t>just snapped</w:t>
      </w:r>
      <w:r w:rsidR="000C6C49" w:rsidRPr="00B40D7A">
        <w:rPr>
          <w:rFonts w:ascii="Times New Roman" w:hAnsi="Times New Roman" w:cs="Times New Roman"/>
          <w:sz w:val="24"/>
          <w:szCs w:val="24"/>
        </w:rPr>
        <w:t xml:space="preserve">. She noticed </w:t>
      </w:r>
      <w:r w:rsidR="00E818AE" w:rsidRPr="00B40D7A">
        <w:rPr>
          <w:rFonts w:ascii="Times New Roman" w:hAnsi="Times New Roman" w:cs="Times New Roman"/>
          <w:sz w:val="24"/>
          <w:szCs w:val="24"/>
        </w:rPr>
        <w:t xml:space="preserve">that </w:t>
      </w:r>
      <w:r w:rsidR="000C6C49" w:rsidRPr="00B40D7A">
        <w:rPr>
          <w:rFonts w:ascii="Times New Roman" w:hAnsi="Times New Roman" w:cs="Times New Roman"/>
          <w:sz w:val="24"/>
          <w:szCs w:val="24"/>
        </w:rPr>
        <w:t xml:space="preserve">I came in and left the garden before </w:t>
      </w:r>
      <w:r w:rsidR="00E818AE" w:rsidRPr="00B40D7A">
        <w:rPr>
          <w:rFonts w:ascii="Times New Roman" w:hAnsi="Times New Roman" w:cs="Times New Roman"/>
          <w:sz w:val="24"/>
          <w:szCs w:val="24"/>
        </w:rPr>
        <w:t xml:space="preserve">closing </w:t>
      </w:r>
      <w:r w:rsidR="000C6C49" w:rsidRPr="00B40D7A">
        <w:rPr>
          <w:rFonts w:ascii="Times New Roman" w:hAnsi="Times New Roman" w:cs="Times New Roman"/>
          <w:sz w:val="24"/>
          <w:szCs w:val="24"/>
        </w:rPr>
        <w:t xml:space="preserve">the door. I still wasn’t allowed to see the damned secret garden. I was even </w:t>
      </w:r>
      <w:r w:rsidR="000C6C49" w:rsidRPr="00B40D7A">
        <w:rPr>
          <w:rFonts w:ascii="Times New Roman" w:hAnsi="Times New Roman" w:cs="Times New Roman"/>
          <w:sz w:val="24"/>
          <w:szCs w:val="24"/>
        </w:rPr>
        <w:lastRenderedPageBreak/>
        <w:t xml:space="preserve">more livid. I </w:t>
      </w:r>
      <w:r w:rsidR="00DB20F3" w:rsidRPr="00B40D7A">
        <w:rPr>
          <w:rFonts w:ascii="Times New Roman" w:hAnsi="Times New Roman" w:cs="Times New Roman"/>
          <w:sz w:val="24"/>
          <w:szCs w:val="24"/>
        </w:rPr>
        <w:t xml:space="preserve">shouted at her saying that she couldn’t care about me </w:t>
      </w:r>
      <w:r w:rsidRPr="00B40D7A">
        <w:rPr>
          <w:rFonts w:ascii="Times New Roman" w:hAnsi="Times New Roman" w:cs="Times New Roman"/>
          <w:sz w:val="24"/>
          <w:szCs w:val="24"/>
        </w:rPr>
        <w:t xml:space="preserve">anymore </w:t>
      </w:r>
      <w:r w:rsidR="00DB20F3" w:rsidRPr="00B40D7A">
        <w:rPr>
          <w:rFonts w:ascii="Times New Roman" w:hAnsi="Times New Roman" w:cs="Times New Roman"/>
          <w:sz w:val="24"/>
          <w:szCs w:val="24"/>
        </w:rPr>
        <w:t>nor</w:t>
      </w:r>
      <w:r>
        <w:rPr>
          <w:rFonts w:ascii="Times New Roman" w:hAnsi="Times New Roman" w:cs="Times New Roman"/>
          <w:sz w:val="24"/>
          <w:szCs w:val="24"/>
        </w:rPr>
        <w:t xml:space="preserve"> she about</w:t>
      </w:r>
      <w:r w:rsidR="00DB20F3" w:rsidRPr="00B40D7A">
        <w:rPr>
          <w:rFonts w:ascii="Times New Roman" w:hAnsi="Times New Roman" w:cs="Times New Roman"/>
          <w:sz w:val="24"/>
          <w:szCs w:val="24"/>
        </w:rPr>
        <w:t xml:space="preserve"> Dad. All she cared about was her garden. After the outburst, I ran out of the house before she could say anything. After that, I never saw nor spoke to her ever again.” I finished monologuing.</w:t>
      </w:r>
    </w:p>
    <w:p w14:paraId="62417943" w14:textId="2E6144EE" w:rsidR="00DB20F3" w:rsidRPr="00B40D7A" w:rsidRDefault="00DB20F3" w:rsidP="00B40D7A">
      <w:pPr>
        <w:spacing w:line="480" w:lineRule="auto"/>
        <w:ind w:firstLine="720"/>
        <w:rPr>
          <w:rFonts w:ascii="Times New Roman" w:hAnsi="Times New Roman" w:cs="Times New Roman"/>
          <w:sz w:val="24"/>
          <w:szCs w:val="24"/>
        </w:rPr>
      </w:pPr>
      <w:proofErr w:type="gramStart"/>
      <w:r w:rsidRPr="00B40D7A">
        <w:rPr>
          <w:rFonts w:ascii="Times New Roman" w:hAnsi="Times New Roman" w:cs="Times New Roman"/>
          <w:sz w:val="24"/>
          <w:szCs w:val="24"/>
        </w:rPr>
        <w:t>“ Don’t</w:t>
      </w:r>
      <w:proofErr w:type="gramEnd"/>
      <w:r w:rsidRPr="00B40D7A">
        <w:rPr>
          <w:rFonts w:ascii="Times New Roman" w:hAnsi="Times New Roman" w:cs="Times New Roman"/>
          <w:sz w:val="24"/>
          <w:szCs w:val="24"/>
        </w:rPr>
        <w:t xml:space="preserve"> you think you should have heard what she had to say?” He questioned me.</w:t>
      </w:r>
    </w:p>
    <w:p w14:paraId="649E1EE6" w14:textId="6972B9FE" w:rsidR="00DB20F3" w:rsidRPr="00B40D7A" w:rsidRDefault="00DB20F3"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“You wouldn’t have understood! How would you have felt if </w:t>
      </w:r>
      <w:r w:rsidR="00721A88">
        <w:rPr>
          <w:rFonts w:ascii="Times New Roman" w:hAnsi="Times New Roman" w:cs="Times New Roman"/>
          <w:sz w:val="24"/>
          <w:szCs w:val="24"/>
        </w:rPr>
        <w:t>you grew up like I did</w:t>
      </w:r>
      <w:r w:rsidRPr="00B40D7A">
        <w:rPr>
          <w:rFonts w:ascii="Times New Roman" w:hAnsi="Times New Roman" w:cs="Times New Roman"/>
          <w:sz w:val="24"/>
          <w:szCs w:val="24"/>
        </w:rPr>
        <w:t>?!” I yell</w:t>
      </w:r>
      <w:r w:rsidR="00E818AE" w:rsidRPr="00B40D7A">
        <w:rPr>
          <w:rFonts w:ascii="Times New Roman" w:hAnsi="Times New Roman" w:cs="Times New Roman"/>
          <w:sz w:val="24"/>
          <w:szCs w:val="24"/>
        </w:rPr>
        <w:t>ed</w:t>
      </w:r>
      <w:r w:rsidRPr="00B40D7A">
        <w:rPr>
          <w:rFonts w:ascii="Times New Roman" w:hAnsi="Times New Roman" w:cs="Times New Roman"/>
          <w:sz w:val="24"/>
          <w:szCs w:val="24"/>
        </w:rPr>
        <w:t xml:space="preserve"> back. “She </w:t>
      </w:r>
      <w:r w:rsidR="00520B8A">
        <w:rPr>
          <w:rFonts w:ascii="Times New Roman" w:hAnsi="Times New Roman" w:cs="Times New Roman"/>
          <w:sz w:val="24"/>
          <w:szCs w:val="24"/>
        </w:rPr>
        <w:t>didn’t care</w:t>
      </w:r>
      <w:r w:rsidRPr="00B40D7A">
        <w:rPr>
          <w:rFonts w:ascii="Times New Roman" w:hAnsi="Times New Roman" w:cs="Times New Roman"/>
          <w:sz w:val="24"/>
          <w:szCs w:val="24"/>
        </w:rPr>
        <w:t xml:space="preserve"> about me, she never even called me nor asked about me! So as far as I am concerned, she died after my graduation!”</w:t>
      </w:r>
    </w:p>
    <w:p w14:paraId="02C846AC" w14:textId="3432CDA1" w:rsidR="00DB20F3" w:rsidRPr="00B40D7A" w:rsidRDefault="00DB20F3"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Before anything </w:t>
      </w:r>
      <w:r w:rsidR="00520B8A">
        <w:rPr>
          <w:rFonts w:ascii="Times New Roman" w:hAnsi="Times New Roman" w:cs="Times New Roman"/>
          <w:sz w:val="24"/>
          <w:szCs w:val="24"/>
        </w:rPr>
        <w:t>could</w:t>
      </w:r>
      <w:r w:rsidRPr="00B40D7A">
        <w:rPr>
          <w:rFonts w:ascii="Times New Roman" w:hAnsi="Times New Roman" w:cs="Times New Roman"/>
          <w:sz w:val="24"/>
          <w:szCs w:val="24"/>
        </w:rPr>
        <w:t xml:space="preserve"> be said, one more loud thud was heard. This time, from that accursed garden. “I need time, I</w:t>
      </w:r>
      <w:r w:rsidR="00E818AE" w:rsidRPr="00B40D7A">
        <w:rPr>
          <w:rFonts w:ascii="Times New Roman" w:hAnsi="Times New Roman" w:cs="Times New Roman"/>
          <w:sz w:val="24"/>
          <w:szCs w:val="24"/>
        </w:rPr>
        <w:t>’</w:t>
      </w:r>
      <w:r w:rsidRPr="00B40D7A">
        <w:rPr>
          <w:rFonts w:ascii="Times New Roman" w:hAnsi="Times New Roman" w:cs="Times New Roman"/>
          <w:sz w:val="24"/>
          <w:szCs w:val="24"/>
        </w:rPr>
        <w:t>ll check it out with Oberon, wait here” I told Alex. I was still angry, and I needed to breathe a bit. A little fresh air could probably soothe my anger.</w:t>
      </w:r>
    </w:p>
    <w:p w14:paraId="1D47E79E" w14:textId="2B50EA32" w:rsidR="00DB20F3" w:rsidRPr="00B40D7A" w:rsidRDefault="00DB20F3"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As I enter</w:t>
      </w:r>
      <w:r w:rsidR="00E818AE" w:rsidRPr="00B40D7A">
        <w:rPr>
          <w:rFonts w:ascii="Times New Roman" w:hAnsi="Times New Roman" w:cs="Times New Roman"/>
          <w:sz w:val="24"/>
          <w:szCs w:val="24"/>
        </w:rPr>
        <w:t>ed</w:t>
      </w:r>
      <w:r w:rsidRPr="00B40D7A">
        <w:rPr>
          <w:rFonts w:ascii="Times New Roman" w:hAnsi="Times New Roman" w:cs="Times New Roman"/>
          <w:sz w:val="24"/>
          <w:szCs w:val="24"/>
        </w:rPr>
        <w:t xml:space="preserve"> the </w:t>
      </w:r>
      <w:r w:rsidR="00520B8A">
        <w:rPr>
          <w:rFonts w:ascii="Times New Roman" w:hAnsi="Times New Roman" w:cs="Times New Roman"/>
          <w:sz w:val="24"/>
          <w:szCs w:val="24"/>
        </w:rPr>
        <w:t>g</w:t>
      </w:r>
      <w:r w:rsidRPr="00B40D7A">
        <w:rPr>
          <w:rFonts w:ascii="Times New Roman" w:hAnsi="Times New Roman" w:cs="Times New Roman"/>
          <w:sz w:val="24"/>
          <w:szCs w:val="24"/>
        </w:rPr>
        <w:t>arden, I couldn’t believe what I saw. There was a wide array of flowers. Lustrous in their glory, beautiful in their scent and their bright, inviting colors</w:t>
      </w:r>
      <w:r w:rsidR="00721A88">
        <w:rPr>
          <w:rFonts w:ascii="Times New Roman" w:hAnsi="Times New Roman" w:cs="Times New Roman"/>
          <w:sz w:val="24"/>
          <w:szCs w:val="24"/>
        </w:rPr>
        <w:t>, a glorious scene</w:t>
      </w:r>
      <w:r w:rsidRPr="00B40D7A">
        <w:rPr>
          <w:rFonts w:ascii="Times New Roman" w:hAnsi="Times New Roman" w:cs="Times New Roman"/>
          <w:sz w:val="24"/>
          <w:szCs w:val="24"/>
        </w:rPr>
        <w:t xml:space="preserve">. I </w:t>
      </w:r>
      <w:r w:rsidR="00721A88">
        <w:rPr>
          <w:rFonts w:ascii="Times New Roman" w:hAnsi="Times New Roman" w:cs="Times New Roman"/>
          <w:sz w:val="24"/>
          <w:szCs w:val="24"/>
        </w:rPr>
        <w:t xml:space="preserve">wondered </w:t>
      </w:r>
      <w:r w:rsidR="00721A88" w:rsidRPr="00B40D7A">
        <w:rPr>
          <w:rFonts w:ascii="Times New Roman" w:hAnsi="Times New Roman" w:cs="Times New Roman"/>
          <w:sz w:val="24"/>
          <w:szCs w:val="24"/>
        </w:rPr>
        <w:t>why wasn’t I invited</w:t>
      </w:r>
      <w:r w:rsidRPr="00B40D7A">
        <w:rPr>
          <w:rFonts w:ascii="Times New Roman" w:hAnsi="Times New Roman" w:cs="Times New Roman"/>
          <w:sz w:val="24"/>
          <w:szCs w:val="24"/>
        </w:rPr>
        <w:t>, if the colors were so inviting?</w:t>
      </w:r>
      <w:r w:rsidR="00A60022">
        <w:rPr>
          <w:rFonts w:ascii="Times New Roman" w:hAnsi="Times New Roman" w:cs="Times New Roman"/>
          <w:sz w:val="24"/>
          <w:szCs w:val="24"/>
        </w:rPr>
        <w:t xml:space="preserve"> I just laughed it off.</w:t>
      </w:r>
      <w:r w:rsidR="00284024" w:rsidRPr="00B40D7A">
        <w:rPr>
          <w:rFonts w:ascii="Times New Roman" w:hAnsi="Times New Roman" w:cs="Times New Roman"/>
          <w:sz w:val="24"/>
          <w:szCs w:val="24"/>
        </w:rPr>
        <w:t xml:space="preserve"> I notice</w:t>
      </w:r>
      <w:r w:rsidR="00721A88">
        <w:rPr>
          <w:rFonts w:ascii="Times New Roman" w:hAnsi="Times New Roman" w:cs="Times New Roman"/>
          <w:sz w:val="24"/>
          <w:szCs w:val="24"/>
        </w:rPr>
        <w:t>d</w:t>
      </w:r>
      <w:r w:rsidR="00284024" w:rsidRPr="00B40D7A">
        <w:rPr>
          <w:rFonts w:ascii="Times New Roman" w:hAnsi="Times New Roman" w:cs="Times New Roman"/>
          <w:sz w:val="24"/>
          <w:szCs w:val="24"/>
        </w:rPr>
        <w:t xml:space="preserve"> a small rock-like structure in the middle of the large garden. </w:t>
      </w:r>
      <w:r w:rsidR="00520B8A" w:rsidRPr="00B40D7A">
        <w:rPr>
          <w:rFonts w:ascii="Times New Roman" w:hAnsi="Times New Roman" w:cs="Times New Roman"/>
          <w:sz w:val="24"/>
          <w:szCs w:val="24"/>
        </w:rPr>
        <w:t>Its grey</w:t>
      </w:r>
      <w:r w:rsidR="00284024" w:rsidRPr="00B40D7A">
        <w:rPr>
          <w:rFonts w:ascii="Times New Roman" w:hAnsi="Times New Roman" w:cs="Times New Roman"/>
          <w:sz w:val="24"/>
          <w:szCs w:val="24"/>
        </w:rPr>
        <w:t xml:space="preserve"> faded color </w:t>
      </w:r>
      <w:r w:rsidR="00721A88">
        <w:rPr>
          <w:rFonts w:ascii="Times New Roman" w:hAnsi="Times New Roman" w:cs="Times New Roman"/>
          <w:sz w:val="24"/>
          <w:szCs w:val="24"/>
        </w:rPr>
        <w:t xml:space="preserve">that </w:t>
      </w:r>
      <w:r w:rsidR="00284024" w:rsidRPr="00B40D7A">
        <w:rPr>
          <w:rFonts w:ascii="Times New Roman" w:hAnsi="Times New Roman" w:cs="Times New Roman"/>
          <w:sz w:val="24"/>
          <w:szCs w:val="24"/>
        </w:rPr>
        <w:t>stood out in the sea of red, yellow and multicolored flowers. Yet, I dreaded looking at it. It made me feel a tiny bit sad</w:t>
      </w:r>
      <w:r w:rsidR="00721A88">
        <w:rPr>
          <w:rFonts w:ascii="Times New Roman" w:hAnsi="Times New Roman" w:cs="Times New Roman"/>
          <w:sz w:val="24"/>
          <w:szCs w:val="24"/>
        </w:rPr>
        <w:t xml:space="preserve"> it had an air of sadness about it</w:t>
      </w:r>
      <w:r w:rsidR="00284024" w:rsidRPr="00B40D7A">
        <w:rPr>
          <w:rFonts w:ascii="Times New Roman" w:hAnsi="Times New Roman" w:cs="Times New Roman"/>
          <w:sz w:val="24"/>
          <w:szCs w:val="24"/>
        </w:rPr>
        <w:t xml:space="preserve">. Just what was this rock? </w:t>
      </w:r>
    </w:p>
    <w:p w14:paraId="31B8EA7D" w14:textId="4B54CF56" w:rsidR="00284024" w:rsidRPr="00B40D7A" w:rsidRDefault="00284024"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As my thoughts remained on the rock, Oberon barked loudly. It </w:t>
      </w:r>
      <w:r w:rsidR="00E818AE" w:rsidRPr="00B40D7A">
        <w:rPr>
          <w:rFonts w:ascii="Times New Roman" w:hAnsi="Times New Roman" w:cs="Times New Roman"/>
          <w:sz w:val="24"/>
          <w:szCs w:val="24"/>
        </w:rPr>
        <w:t xml:space="preserve">appeared </w:t>
      </w:r>
      <w:r w:rsidR="00721A88">
        <w:rPr>
          <w:rFonts w:ascii="Times New Roman" w:hAnsi="Times New Roman" w:cs="Times New Roman"/>
          <w:sz w:val="24"/>
          <w:szCs w:val="24"/>
        </w:rPr>
        <w:t xml:space="preserve">as if </w:t>
      </w:r>
      <w:r w:rsidRPr="00B40D7A">
        <w:rPr>
          <w:rFonts w:ascii="Times New Roman" w:hAnsi="Times New Roman" w:cs="Times New Roman"/>
          <w:sz w:val="24"/>
          <w:szCs w:val="24"/>
        </w:rPr>
        <w:t xml:space="preserve">he </w:t>
      </w:r>
      <w:r w:rsidR="00721A88">
        <w:rPr>
          <w:rFonts w:ascii="Times New Roman" w:hAnsi="Times New Roman" w:cs="Times New Roman"/>
          <w:sz w:val="24"/>
          <w:szCs w:val="24"/>
        </w:rPr>
        <w:t>was</w:t>
      </w:r>
      <w:r w:rsidRPr="00B40D7A">
        <w:rPr>
          <w:rFonts w:ascii="Times New Roman" w:hAnsi="Times New Roman" w:cs="Times New Roman"/>
          <w:sz w:val="24"/>
          <w:szCs w:val="24"/>
        </w:rPr>
        <w:t xml:space="preserve"> trying to call me. I follow</w:t>
      </w:r>
      <w:r w:rsidR="00721A88">
        <w:rPr>
          <w:rFonts w:ascii="Times New Roman" w:hAnsi="Times New Roman" w:cs="Times New Roman"/>
          <w:sz w:val="24"/>
          <w:szCs w:val="24"/>
        </w:rPr>
        <w:t>ed</w:t>
      </w:r>
      <w:r w:rsidRPr="00B40D7A">
        <w:rPr>
          <w:rFonts w:ascii="Times New Roman" w:hAnsi="Times New Roman" w:cs="Times New Roman"/>
          <w:sz w:val="24"/>
          <w:szCs w:val="24"/>
        </w:rPr>
        <w:t xml:space="preserve"> the sound of his barks to where he was. I just</w:t>
      </w:r>
      <w:r w:rsidR="00E818AE" w:rsidRPr="00B40D7A">
        <w:rPr>
          <w:rFonts w:ascii="Times New Roman" w:hAnsi="Times New Roman" w:cs="Times New Roman"/>
          <w:sz w:val="24"/>
          <w:szCs w:val="24"/>
        </w:rPr>
        <w:t xml:space="preserve"> saw</w:t>
      </w:r>
      <w:r w:rsidRPr="00B40D7A">
        <w:rPr>
          <w:rFonts w:ascii="Times New Roman" w:hAnsi="Times New Roman" w:cs="Times New Roman"/>
          <w:sz w:val="24"/>
          <w:szCs w:val="24"/>
        </w:rPr>
        <w:t xml:space="preserve"> a metal shovel beside</w:t>
      </w:r>
      <w:r w:rsidR="002629B5">
        <w:rPr>
          <w:rFonts w:ascii="Times New Roman" w:hAnsi="Times New Roman" w:cs="Times New Roman"/>
          <w:sz w:val="24"/>
          <w:szCs w:val="24"/>
        </w:rPr>
        <w:t xml:space="preserve"> what it seemed to be</w:t>
      </w:r>
      <w:r w:rsidRPr="00B40D7A">
        <w:rPr>
          <w:rFonts w:ascii="Times New Roman" w:hAnsi="Times New Roman" w:cs="Times New Roman"/>
          <w:sz w:val="24"/>
          <w:szCs w:val="24"/>
        </w:rPr>
        <w:t xml:space="preserve"> a tipped can</w:t>
      </w:r>
      <w:r w:rsidR="002629B5">
        <w:rPr>
          <w:rFonts w:ascii="Times New Roman" w:hAnsi="Times New Roman" w:cs="Times New Roman"/>
          <w:sz w:val="24"/>
          <w:szCs w:val="24"/>
        </w:rPr>
        <w:t xml:space="preserve"> or a contain</w:t>
      </w:r>
      <w:r w:rsidR="00E37C46">
        <w:rPr>
          <w:rFonts w:ascii="Times New Roman" w:hAnsi="Times New Roman" w:cs="Times New Roman"/>
          <w:sz w:val="24"/>
          <w:szCs w:val="24"/>
        </w:rPr>
        <w:t>er</w:t>
      </w:r>
      <w:r w:rsidRPr="00B40D7A">
        <w:rPr>
          <w:rFonts w:ascii="Times New Roman" w:hAnsi="Times New Roman" w:cs="Times New Roman"/>
          <w:sz w:val="24"/>
          <w:szCs w:val="24"/>
        </w:rPr>
        <w:t xml:space="preserve">. Perhaps this </w:t>
      </w:r>
      <w:r w:rsidR="00E818AE" w:rsidRPr="00B40D7A">
        <w:rPr>
          <w:rFonts w:ascii="Times New Roman" w:hAnsi="Times New Roman" w:cs="Times New Roman"/>
          <w:sz w:val="24"/>
          <w:szCs w:val="24"/>
        </w:rPr>
        <w:t xml:space="preserve">was </w:t>
      </w:r>
      <w:r w:rsidRPr="00B40D7A">
        <w:rPr>
          <w:rFonts w:ascii="Times New Roman" w:hAnsi="Times New Roman" w:cs="Times New Roman"/>
          <w:sz w:val="24"/>
          <w:szCs w:val="24"/>
        </w:rPr>
        <w:t>what caused the noise. But how so? As I though</w:t>
      </w:r>
      <w:r w:rsidR="00E818AE" w:rsidRPr="00B40D7A">
        <w:rPr>
          <w:rFonts w:ascii="Times New Roman" w:hAnsi="Times New Roman" w:cs="Times New Roman"/>
          <w:sz w:val="24"/>
          <w:szCs w:val="24"/>
        </w:rPr>
        <w:t>t</w:t>
      </w:r>
      <w:r w:rsidRPr="00B40D7A">
        <w:rPr>
          <w:rFonts w:ascii="Times New Roman" w:hAnsi="Times New Roman" w:cs="Times New Roman"/>
          <w:sz w:val="24"/>
          <w:szCs w:val="24"/>
        </w:rPr>
        <w:t xml:space="preserve"> about this, a letter had fallen in front of me. What is going on here? Where did this letter come from?  I open it up and read the contents of the letter.</w:t>
      </w:r>
    </w:p>
    <w:p w14:paraId="1197DD2C" w14:textId="48E820BC" w:rsidR="00284024" w:rsidRPr="00B40D7A" w:rsidRDefault="00284024"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“My little Lily,</w:t>
      </w:r>
    </w:p>
    <w:p w14:paraId="0C3C9E1F" w14:textId="18B92D7A" w:rsidR="00284024" w:rsidRPr="00B40D7A" w:rsidRDefault="00284024"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lastRenderedPageBreak/>
        <w:t xml:space="preserve">If you are reading this letter, I probably have passed away. Did you get this in the garden as I intended on the day I died? I truly hope so. </w:t>
      </w:r>
      <w:proofErr w:type="gramStart"/>
      <w:r w:rsidRPr="00B40D7A">
        <w:rPr>
          <w:rFonts w:ascii="Times New Roman" w:hAnsi="Times New Roman" w:cs="Times New Roman"/>
          <w:sz w:val="24"/>
          <w:szCs w:val="24"/>
        </w:rPr>
        <w:t>First of all</w:t>
      </w:r>
      <w:proofErr w:type="gramEnd"/>
      <w:r w:rsidRPr="00B40D7A">
        <w:rPr>
          <w:rFonts w:ascii="Times New Roman" w:hAnsi="Times New Roman" w:cs="Times New Roman"/>
          <w:sz w:val="24"/>
          <w:szCs w:val="24"/>
        </w:rPr>
        <w:t xml:space="preserve">, I </w:t>
      </w:r>
      <w:r w:rsidR="00520B8A">
        <w:rPr>
          <w:rFonts w:ascii="Times New Roman" w:hAnsi="Times New Roman" w:cs="Times New Roman"/>
          <w:sz w:val="24"/>
          <w:szCs w:val="24"/>
        </w:rPr>
        <w:t>need</w:t>
      </w:r>
      <w:r w:rsidRPr="00B40D7A">
        <w:rPr>
          <w:rFonts w:ascii="Times New Roman" w:hAnsi="Times New Roman" w:cs="Times New Roman"/>
          <w:sz w:val="24"/>
          <w:szCs w:val="24"/>
        </w:rPr>
        <w:t xml:space="preserve"> to say I </w:t>
      </w:r>
      <w:r w:rsidR="00520B8A">
        <w:rPr>
          <w:rFonts w:ascii="Times New Roman" w:hAnsi="Times New Roman" w:cs="Times New Roman"/>
          <w:sz w:val="24"/>
          <w:szCs w:val="24"/>
        </w:rPr>
        <w:t>am</w:t>
      </w:r>
      <w:r w:rsidRPr="00B40D7A">
        <w:rPr>
          <w:rFonts w:ascii="Times New Roman" w:hAnsi="Times New Roman" w:cs="Times New Roman"/>
          <w:sz w:val="24"/>
          <w:szCs w:val="24"/>
        </w:rPr>
        <w:t xml:space="preserve"> sorry. I’m sorry, that I left you without a mother during </w:t>
      </w:r>
      <w:r w:rsidR="00E818AE" w:rsidRPr="00B40D7A">
        <w:rPr>
          <w:rFonts w:ascii="Times New Roman" w:hAnsi="Times New Roman" w:cs="Times New Roman"/>
          <w:sz w:val="24"/>
          <w:szCs w:val="24"/>
        </w:rPr>
        <w:t xml:space="preserve">your </w:t>
      </w:r>
      <w:r w:rsidRPr="00B40D7A">
        <w:rPr>
          <w:rFonts w:ascii="Times New Roman" w:hAnsi="Times New Roman" w:cs="Times New Roman"/>
          <w:sz w:val="24"/>
          <w:szCs w:val="24"/>
        </w:rPr>
        <w:t xml:space="preserve">toughest times </w:t>
      </w:r>
      <w:r w:rsidR="00721A88">
        <w:rPr>
          <w:rFonts w:ascii="Times New Roman" w:hAnsi="Times New Roman" w:cs="Times New Roman"/>
          <w:sz w:val="24"/>
          <w:szCs w:val="24"/>
        </w:rPr>
        <w:t>growing up</w:t>
      </w:r>
      <w:r w:rsidRPr="00B40D7A">
        <w:rPr>
          <w:rFonts w:ascii="Times New Roman" w:hAnsi="Times New Roman" w:cs="Times New Roman"/>
          <w:sz w:val="24"/>
          <w:szCs w:val="24"/>
        </w:rPr>
        <w:t xml:space="preserve">. I’m sorry, I couldn’t attend your graduation. I’m sorry I have not been able to </w:t>
      </w:r>
      <w:r w:rsidR="00E818AE" w:rsidRPr="00B40D7A">
        <w:rPr>
          <w:rFonts w:ascii="Times New Roman" w:hAnsi="Times New Roman" w:cs="Times New Roman"/>
          <w:sz w:val="24"/>
          <w:szCs w:val="24"/>
        </w:rPr>
        <w:t xml:space="preserve">call </w:t>
      </w:r>
      <w:r w:rsidRPr="00B40D7A">
        <w:rPr>
          <w:rFonts w:ascii="Times New Roman" w:hAnsi="Times New Roman" w:cs="Times New Roman"/>
          <w:sz w:val="24"/>
          <w:szCs w:val="24"/>
        </w:rPr>
        <w:t xml:space="preserve">you after all this time. I was afraid </w:t>
      </w:r>
      <w:r w:rsidR="00E37C46">
        <w:rPr>
          <w:rFonts w:ascii="Times New Roman" w:hAnsi="Times New Roman" w:cs="Times New Roman"/>
          <w:sz w:val="24"/>
          <w:szCs w:val="24"/>
        </w:rPr>
        <w:t xml:space="preserve">that </w:t>
      </w:r>
      <w:r w:rsidRPr="00B40D7A">
        <w:rPr>
          <w:rFonts w:ascii="Times New Roman" w:hAnsi="Times New Roman" w:cs="Times New Roman"/>
          <w:sz w:val="24"/>
          <w:szCs w:val="24"/>
        </w:rPr>
        <w:t>you hated me so much. I truly tried to attend it</w:t>
      </w:r>
      <w:r w:rsidR="00A60022">
        <w:rPr>
          <w:rFonts w:ascii="Times New Roman" w:hAnsi="Times New Roman" w:cs="Times New Roman"/>
          <w:sz w:val="24"/>
          <w:szCs w:val="24"/>
        </w:rPr>
        <w:t xml:space="preserve"> so I </w:t>
      </w:r>
      <w:r w:rsidR="00520B8A">
        <w:rPr>
          <w:rFonts w:ascii="Times New Roman" w:hAnsi="Times New Roman" w:cs="Times New Roman"/>
          <w:sz w:val="24"/>
          <w:szCs w:val="24"/>
        </w:rPr>
        <w:t>could</w:t>
      </w:r>
      <w:r w:rsidR="00A60022">
        <w:rPr>
          <w:rFonts w:ascii="Times New Roman" w:hAnsi="Times New Roman" w:cs="Times New Roman"/>
          <w:sz w:val="24"/>
          <w:szCs w:val="24"/>
        </w:rPr>
        <w:t xml:space="preserve"> </w:t>
      </w:r>
      <w:r w:rsidR="00E37C46">
        <w:rPr>
          <w:rFonts w:ascii="Times New Roman" w:hAnsi="Times New Roman" w:cs="Times New Roman"/>
          <w:sz w:val="24"/>
          <w:szCs w:val="24"/>
        </w:rPr>
        <w:t>see you and talk to you</w:t>
      </w:r>
      <w:r w:rsidR="00384E1A" w:rsidRPr="00B40D7A">
        <w:rPr>
          <w:rFonts w:ascii="Times New Roman" w:hAnsi="Times New Roman" w:cs="Times New Roman"/>
          <w:sz w:val="24"/>
          <w:szCs w:val="24"/>
        </w:rPr>
        <w:t xml:space="preserve"> and it broke my heart that I couldn’t. I had fallen </w:t>
      </w:r>
      <w:proofErr w:type="gramStart"/>
      <w:r w:rsidR="00384E1A" w:rsidRPr="00B40D7A">
        <w:rPr>
          <w:rFonts w:ascii="Times New Roman" w:hAnsi="Times New Roman" w:cs="Times New Roman"/>
          <w:sz w:val="24"/>
          <w:szCs w:val="24"/>
        </w:rPr>
        <w:t>really ill</w:t>
      </w:r>
      <w:proofErr w:type="gramEnd"/>
      <w:r w:rsidR="00384E1A" w:rsidRPr="00B40D7A">
        <w:rPr>
          <w:rFonts w:ascii="Times New Roman" w:hAnsi="Times New Roman" w:cs="Times New Roman"/>
          <w:sz w:val="24"/>
          <w:szCs w:val="24"/>
        </w:rPr>
        <w:t xml:space="preserve"> </w:t>
      </w:r>
      <w:r w:rsidR="00E37C46">
        <w:rPr>
          <w:rFonts w:ascii="Times New Roman" w:hAnsi="Times New Roman" w:cs="Times New Roman"/>
          <w:sz w:val="24"/>
          <w:szCs w:val="24"/>
        </w:rPr>
        <w:t xml:space="preserve">on your graduation </w:t>
      </w:r>
      <w:r w:rsidR="00384E1A" w:rsidRPr="00B40D7A">
        <w:rPr>
          <w:rFonts w:ascii="Times New Roman" w:hAnsi="Times New Roman" w:cs="Times New Roman"/>
          <w:sz w:val="24"/>
          <w:szCs w:val="24"/>
        </w:rPr>
        <w:t>day and my doctor forced me to remain in bed despite my pleas and complains. I know this won’t serve much of an apology but I hope it helps. As for why I remained in this garden of mine. Gardening was how I met your Dad and how we came up with your name. So</w:t>
      </w:r>
      <w:r w:rsidR="002629B5">
        <w:rPr>
          <w:rFonts w:ascii="Times New Roman" w:hAnsi="Times New Roman" w:cs="Times New Roman"/>
          <w:sz w:val="24"/>
          <w:szCs w:val="24"/>
        </w:rPr>
        <w:t>,</w:t>
      </w:r>
      <w:r w:rsidR="00384E1A" w:rsidRPr="00B40D7A">
        <w:rPr>
          <w:rFonts w:ascii="Times New Roman" w:hAnsi="Times New Roman" w:cs="Times New Roman"/>
          <w:sz w:val="24"/>
          <w:szCs w:val="24"/>
        </w:rPr>
        <w:t xml:space="preserve"> when he passed</w:t>
      </w:r>
      <w:r w:rsidR="00E818AE" w:rsidRPr="00B40D7A">
        <w:rPr>
          <w:rFonts w:ascii="Times New Roman" w:hAnsi="Times New Roman" w:cs="Times New Roman"/>
          <w:sz w:val="24"/>
          <w:szCs w:val="24"/>
        </w:rPr>
        <w:t xml:space="preserve"> away</w:t>
      </w:r>
      <w:r w:rsidR="00384E1A" w:rsidRPr="00B40D7A">
        <w:rPr>
          <w:rFonts w:ascii="Times New Roman" w:hAnsi="Times New Roman" w:cs="Times New Roman"/>
          <w:sz w:val="24"/>
          <w:szCs w:val="24"/>
        </w:rPr>
        <w:t>,</w:t>
      </w:r>
      <w:r w:rsidR="00E37C46">
        <w:rPr>
          <w:rFonts w:ascii="Times New Roman" w:hAnsi="Times New Roman" w:cs="Times New Roman"/>
          <w:sz w:val="24"/>
          <w:szCs w:val="24"/>
        </w:rPr>
        <w:t xml:space="preserve"> I felt something from me went missing. </w:t>
      </w:r>
      <w:r w:rsidR="00384E1A" w:rsidRPr="00B40D7A">
        <w:rPr>
          <w:rFonts w:ascii="Times New Roman" w:hAnsi="Times New Roman" w:cs="Times New Roman"/>
          <w:sz w:val="24"/>
          <w:szCs w:val="24"/>
        </w:rPr>
        <w:t xml:space="preserve"> I made a little stone </w:t>
      </w:r>
      <w:r w:rsidR="00E03123" w:rsidRPr="00B40D7A">
        <w:rPr>
          <w:rFonts w:ascii="Times New Roman" w:hAnsi="Times New Roman" w:cs="Times New Roman"/>
          <w:sz w:val="24"/>
          <w:szCs w:val="24"/>
        </w:rPr>
        <w:t>monument</w:t>
      </w:r>
      <w:r w:rsidR="00384E1A" w:rsidRPr="00B40D7A">
        <w:rPr>
          <w:rFonts w:ascii="Times New Roman" w:hAnsi="Times New Roman" w:cs="Times New Roman"/>
          <w:sz w:val="24"/>
          <w:szCs w:val="24"/>
        </w:rPr>
        <w:t xml:space="preserve"> for him, which you just saw a few seconds ago, and overstayed myself in the garden as it helped me grieve and stay close to </w:t>
      </w:r>
      <w:r w:rsidR="0031545C" w:rsidRPr="00B40D7A">
        <w:rPr>
          <w:rFonts w:ascii="Times New Roman" w:hAnsi="Times New Roman" w:cs="Times New Roman"/>
          <w:sz w:val="24"/>
          <w:szCs w:val="24"/>
        </w:rPr>
        <w:t>him</w:t>
      </w:r>
      <w:r w:rsidR="00384E1A" w:rsidRPr="00B40D7A">
        <w:rPr>
          <w:rFonts w:ascii="Times New Roman" w:hAnsi="Times New Roman" w:cs="Times New Roman"/>
          <w:sz w:val="24"/>
          <w:szCs w:val="24"/>
        </w:rPr>
        <w:t xml:space="preserve">. I never should have left you </w:t>
      </w:r>
      <w:proofErr w:type="gramStart"/>
      <w:r w:rsidR="00384E1A" w:rsidRPr="00B40D7A">
        <w:rPr>
          <w:rFonts w:ascii="Times New Roman" w:hAnsi="Times New Roman" w:cs="Times New Roman"/>
          <w:sz w:val="24"/>
          <w:szCs w:val="24"/>
        </w:rPr>
        <w:t>alone</w:t>
      </w:r>
      <w:proofErr w:type="gramEnd"/>
      <w:r w:rsidR="00384E1A" w:rsidRPr="00B40D7A">
        <w:rPr>
          <w:rFonts w:ascii="Times New Roman" w:hAnsi="Times New Roman" w:cs="Times New Roman"/>
          <w:sz w:val="24"/>
          <w:szCs w:val="24"/>
        </w:rPr>
        <w:t xml:space="preserve"> but I couldn’t force my troubles </w:t>
      </w:r>
      <w:r w:rsidR="002629B5">
        <w:rPr>
          <w:rFonts w:ascii="Times New Roman" w:hAnsi="Times New Roman" w:cs="Times New Roman"/>
          <w:sz w:val="24"/>
          <w:szCs w:val="24"/>
        </w:rPr>
        <w:t>on to</w:t>
      </w:r>
      <w:r w:rsidR="002629B5" w:rsidRPr="00B40D7A">
        <w:rPr>
          <w:rFonts w:ascii="Times New Roman" w:hAnsi="Times New Roman" w:cs="Times New Roman"/>
          <w:sz w:val="24"/>
          <w:szCs w:val="24"/>
        </w:rPr>
        <w:t xml:space="preserve"> </w:t>
      </w:r>
      <w:r w:rsidR="00384E1A" w:rsidRPr="00B40D7A">
        <w:rPr>
          <w:rFonts w:ascii="Times New Roman" w:hAnsi="Times New Roman" w:cs="Times New Roman"/>
          <w:sz w:val="24"/>
          <w:szCs w:val="24"/>
        </w:rPr>
        <w:t>a young girl who was already facing her own troubles. For that I am sorry. I couldn’t let you in the garden because I was afraid it would hurt you more. I am sorry</w:t>
      </w:r>
    </w:p>
    <w:p w14:paraId="64567CB1" w14:textId="6AC259D5" w:rsidR="00384E1A" w:rsidRPr="00B40D7A" w:rsidRDefault="00384E1A"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How is Alex? Your husband I mean. I hired </w:t>
      </w:r>
      <w:r w:rsidR="0031545C" w:rsidRPr="00B40D7A">
        <w:rPr>
          <w:rFonts w:ascii="Times New Roman" w:hAnsi="Times New Roman" w:cs="Times New Roman"/>
          <w:sz w:val="24"/>
          <w:szCs w:val="24"/>
        </w:rPr>
        <w:t xml:space="preserve">a </w:t>
      </w:r>
      <w:r w:rsidRPr="00B40D7A">
        <w:rPr>
          <w:rFonts w:ascii="Times New Roman" w:hAnsi="Times New Roman" w:cs="Times New Roman"/>
          <w:sz w:val="24"/>
          <w:szCs w:val="24"/>
        </w:rPr>
        <w:t>PI to find out where you lived. As I tried to approach your house, I saw you with him. He looked so much like your father that I hesitated to approach you both.</w:t>
      </w:r>
    </w:p>
    <w:p w14:paraId="59DE682F" w14:textId="1AD4ACD7" w:rsidR="00384E1A" w:rsidRPr="00B40D7A" w:rsidRDefault="00384E1A"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I am truly sorry for all the pain I caused you Lily. I hope this letter is enough for your forgiveness. I have written you more letters that should arrive to you soon that could help you out in the future. Please look forward to them!</w:t>
      </w:r>
    </w:p>
    <w:p w14:paraId="6BF7772A" w14:textId="727E3F2E" w:rsidR="00384E1A" w:rsidRPr="00B40D7A" w:rsidRDefault="00384E1A"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Finally, my last request for you! Please go the center of the garden. I left for you a special present there. It should be where </w:t>
      </w:r>
      <w:r w:rsidR="00782CA8" w:rsidRPr="00B40D7A">
        <w:rPr>
          <w:rFonts w:ascii="Times New Roman" w:hAnsi="Times New Roman" w:cs="Times New Roman"/>
          <w:sz w:val="24"/>
          <w:szCs w:val="24"/>
        </w:rPr>
        <w:t>the flowers I have grown (Rose, Buttercups, Daisies and Tulips) meet each other.</w:t>
      </w:r>
    </w:p>
    <w:p w14:paraId="704AB075" w14:textId="587B6B23" w:rsidR="00782CA8" w:rsidRPr="00B40D7A" w:rsidRDefault="00782CA8"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lastRenderedPageBreak/>
        <w:t>Love,</w:t>
      </w:r>
    </w:p>
    <w:p w14:paraId="11C9F742" w14:textId="0715C6A3" w:rsidR="00782CA8" w:rsidRPr="00B40D7A" w:rsidRDefault="00782CA8"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Cecilia</w:t>
      </w:r>
      <w:r w:rsidR="0031545C" w:rsidRPr="00B40D7A">
        <w:rPr>
          <w:rFonts w:ascii="Times New Roman" w:hAnsi="Times New Roman" w:cs="Times New Roman"/>
          <w:sz w:val="24"/>
          <w:szCs w:val="24"/>
        </w:rPr>
        <w:t>,</w:t>
      </w:r>
      <w:r w:rsidRPr="00B40D7A">
        <w:rPr>
          <w:rFonts w:ascii="Times New Roman" w:hAnsi="Times New Roman" w:cs="Times New Roman"/>
          <w:sz w:val="24"/>
          <w:szCs w:val="24"/>
        </w:rPr>
        <w:t xml:space="preserve"> Your Mother”</w:t>
      </w:r>
    </w:p>
    <w:p w14:paraId="62059AC5" w14:textId="67974FCB" w:rsidR="00DB20F3" w:rsidRPr="00B40D7A" w:rsidRDefault="00782CA8"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I didn’t know how to react to this. Was this truly from Cecilia? Did she truly try her best to come to my graduation? Was I in the wrong the whole time? No, that’s impossible. She should have called me! Whatever, where was it she needed me to go? Oberon </w:t>
      </w:r>
      <w:r w:rsidR="002629B5" w:rsidRPr="00B40D7A">
        <w:rPr>
          <w:rFonts w:ascii="Times New Roman" w:hAnsi="Times New Roman" w:cs="Times New Roman"/>
          <w:sz w:val="24"/>
          <w:szCs w:val="24"/>
        </w:rPr>
        <w:t>lick</w:t>
      </w:r>
      <w:r w:rsidR="002629B5">
        <w:rPr>
          <w:rFonts w:ascii="Times New Roman" w:hAnsi="Times New Roman" w:cs="Times New Roman"/>
          <w:sz w:val="24"/>
          <w:szCs w:val="24"/>
        </w:rPr>
        <w:t>ed</w:t>
      </w:r>
      <w:r w:rsidR="002629B5" w:rsidRPr="00B40D7A">
        <w:rPr>
          <w:rFonts w:ascii="Times New Roman" w:hAnsi="Times New Roman" w:cs="Times New Roman"/>
          <w:sz w:val="24"/>
          <w:szCs w:val="24"/>
        </w:rPr>
        <w:t xml:space="preserve"> </w:t>
      </w:r>
      <w:r w:rsidRPr="00B40D7A">
        <w:rPr>
          <w:rFonts w:ascii="Times New Roman" w:hAnsi="Times New Roman" w:cs="Times New Roman"/>
          <w:sz w:val="24"/>
          <w:szCs w:val="24"/>
        </w:rPr>
        <w:t xml:space="preserve">me and </w:t>
      </w:r>
      <w:r w:rsidR="002629B5">
        <w:rPr>
          <w:rFonts w:ascii="Times New Roman" w:hAnsi="Times New Roman" w:cs="Times New Roman"/>
          <w:sz w:val="24"/>
          <w:szCs w:val="24"/>
        </w:rPr>
        <w:t>ran</w:t>
      </w:r>
      <w:r w:rsidR="002629B5" w:rsidRPr="00B40D7A">
        <w:rPr>
          <w:rFonts w:ascii="Times New Roman" w:hAnsi="Times New Roman" w:cs="Times New Roman"/>
          <w:sz w:val="24"/>
          <w:szCs w:val="24"/>
        </w:rPr>
        <w:t xml:space="preserve"> </w:t>
      </w:r>
      <w:r w:rsidRPr="00B40D7A">
        <w:rPr>
          <w:rFonts w:ascii="Times New Roman" w:hAnsi="Times New Roman" w:cs="Times New Roman"/>
          <w:sz w:val="24"/>
          <w:szCs w:val="24"/>
        </w:rPr>
        <w:t xml:space="preserve">off in a specific direction. Was that his way of telling me to follow him? </w:t>
      </w:r>
    </w:p>
    <w:p w14:paraId="27E3B070" w14:textId="4C98EDD7" w:rsidR="00782CA8" w:rsidRPr="00B40D7A" w:rsidRDefault="00782CA8"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I </w:t>
      </w:r>
      <w:r w:rsidR="002629B5">
        <w:rPr>
          <w:rFonts w:ascii="Times New Roman" w:hAnsi="Times New Roman" w:cs="Times New Roman"/>
          <w:sz w:val="24"/>
          <w:szCs w:val="24"/>
        </w:rPr>
        <w:t>ran</w:t>
      </w:r>
      <w:r w:rsidR="002629B5" w:rsidRPr="00B40D7A">
        <w:rPr>
          <w:rFonts w:ascii="Times New Roman" w:hAnsi="Times New Roman" w:cs="Times New Roman"/>
          <w:sz w:val="24"/>
          <w:szCs w:val="24"/>
        </w:rPr>
        <w:t xml:space="preserve"> </w:t>
      </w:r>
      <w:r w:rsidRPr="00B40D7A">
        <w:rPr>
          <w:rFonts w:ascii="Times New Roman" w:hAnsi="Times New Roman" w:cs="Times New Roman"/>
          <w:sz w:val="24"/>
          <w:szCs w:val="24"/>
        </w:rPr>
        <w:t>after him and reach</w:t>
      </w:r>
      <w:r w:rsidR="00E37C46">
        <w:rPr>
          <w:rFonts w:ascii="Times New Roman" w:hAnsi="Times New Roman" w:cs="Times New Roman"/>
          <w:sz w:val="24"/>
          <w:szCs w:val="24"/>
        </w:rPr>
        <w:t>ed</w:t>
      </w:r>
      <w:r w:rsidRPr="00B40D7A">
        <w:rPr>
          <w:rFonts w:ascii="Times New Roman" w:hAnsi="Times New Roman" w:cs="Times New Roman"/>
          <w:sz w:val="24"/>
          <w:szCs w:val="24"/>
        </w:rPr>
        <w:t xml:space="preserve"> a place where the </w:t>
      </w:r>
      <w:r w:rsidR="0031545C" w:rsidRPr="00B40D7A">
        <w:rPr>
          <w:rFonts w:ascii="Times New Roman" w:hAnsi="Times New Roman" w:cs="Times New Roman"/>
          <w:sz w:val="24"/>
          <w:szCs w:val="24"/>
        </w:rPr>
        <w:t xml:space="preserve">four </w:t>
      </w:r>
      <w:r w:rsidRPr="00B40D7A">
        <w:rPr>
          <w:rFonts w:ascii="Times New Roman" w:hAnsi="Times New Roman" w:cs="Times New Roman"/>
          <w:sz w:val="24"/>
          <w:szCs w:val="24"/>
        </w:rPr>
        <w:t>flowers sto</w:t>
      </w:r>
      <w:r w:rsidR="00520B8A">
        <w:rPr>
          <w:rFonts w:ascii="Times New Roman" w:hAnsi="Times New Roman" w:cs="Times New Roman"/>
          <w:sz w:val="24"/>
          <w:szCs w:val="24"/>
        </w:rPr>
        <w:t>p</w:t>
      </w:r>
      <w:r w:rsidRPr="00B40D7A">
        <w:rPr>
          <w:rFonts w:ascii="Times New Roman" w:hAnsi="Times New Roman" w:cs="Times New Roman"/>
          <w:sz w:val="24"/>
          <w:szCs w:val="24"/>
        </w:rPr>
        <w:t>p</w:t>
      </w:r>
      <w:r w:rsidR="00520B8A">
        <w:rPr>
          <w:rFonts w:ascii="Times New Roman" w:hAnsi="Times New Roman" w:cs="Times New Roman"/>
          <w:sz w:val="24"/>
          <w:szCs w:val="24"/>
        </w:rPr>
        <w:t>ed</w:t>
      </w:r>
      <w:r w:rsidRPr="00B40D7A">
        <w:rPr>
          <w:rFonts w:ascii="Times New Roman" w:hAnsi="Times New Roman" w:cs="Times New Roman"/>
          <w:sz w:val="24"/>
          <w:szCs w:val="24"/>
        </w:rPr>
        <w:t xml:space="preserve"> each other</w:t>
      </w:r>
      <w:r w:rsidR="0031545C" w:rsidRPr="00B40D7A">
        <w:rPr>
          <w:rFonts w:ascii="Times New Roman" w:hAnsi="Times New Roman" w:cs="Times New Roman"/>
          <w:sz w:val="24"/>
          <w:szCs w:val="24"/>
        </w:rPr>
        <w:t xml:space="preserve"> as</w:t>
      </w:r>
      <w:r w:rsidRPr="00B40D7A">
        <w:rPr>
          <w:rFonts w:ascii="Times New Roman" w:hAnsi="Times New Roman" w:cs="Times New Roman"/>
          <w:sz w:val="24"/>
          <w:szCs w:val="24"/>
        </w:rPr>
        <w:t xml:space="preserve"> if they </w:t>
      </w:r>
      <w:r w:rsidR="0031545C" w:rsidRPr="00B40D7A">
        <w:rPr>
          <w:rFonts w:ascii="Times New Roman" w:hAnsi="Times New Roman" w:cs="Times New Roman"/>
          <w:sz w:val="24"/>
          <w:szCs w:val="24"/>
        </w:rPr>
        <w:t xml:space="preserve">were </w:t>
      </w:r>
      <w:r w:rsidRPr="00B40D7A">
        <w:rPr>
          <w:rFonts w:ascii="Times New Roman" w:hAnsi="Times New Roman" w:cs="Times New Roman"/>
          <w:sz w:val="24"/>
          <w:szCs w:val="24"/>
        </w:rPr>
        <w:t>four nations declaring their borders. I stare</w:t>
      </w:r>
      <w:r w:rsidR="0031545C" w:rsidRPr="00B40D7A">
        <w:rPr>
          <w:rFonts w:ascii="Times New Roman" w:hAnsi="Times New Roman" w:cs="Times New Roman"/>
          <w:sz w:val="24"/>
          <w:szCs w:val="24"/>
        </w:rPr>
        <w:t>d</w:t>
      </w:r>
      <w:r w:rsidRPr="00B40D7A">
        <w:rPr>
          <w:rFonts w:ascii="Times New Roman" w:hAnsi="Times New Roman" w:cs="Times New Roman"/>
          <w:sz w:val="24"/>
          <w:szCs w:val="24"/>
        </w:rPr>
        <w:t xml:space="preserve"> at this </w:t>
      </w:r>
      <w:r w:rsidR="00E03123" w:rsidRPr="00B40D7A">
        <w:rPr>
          <w:rFonts w:ascii="Times New Roman" w:hAnsi="Times New Roman" w:cs="Times New Roman"/>
          <w:sz w:val="24"/>
          <w:szCs w:val="24"/>
        </w:rPr>
        <w:t>marvel;</w:t>
      </w:r>
      <w:r w:rsidRPr="00B40D7A">
        <w:rPr>
          <w:rFonts w:ascii="Times New Roman" w:hAnsi="Times New Roman" w:cs="Times New Roman"/>
          <w:sz w:val="24"/>
          <w:szCs w:val="24"/>
        </w:rPr>
        <w:t xml:space="preserve"> Cecilia truly put in the effort </w:t>
      </w:r>
      <w:r w:rsidR="0031545C" w:rsidRPr="00B40D7A">
        <w:rPr>
          <w:rFonts w:ascii="Times New Roman" w:hAnsi="Times New Roman" w:cs="Times New Roman"/>
          <w:sz w:val="24"/>
          <w:szCs w:val="24"/>
        </w:rPr>
        <w:t xml:space="preserve">for </w:t>
      </w:r>
      <w:r w:rsidRPr="00B40D7A">
        <w:rPr>
          <w:rFonts w:ascii="Times New Roman" w:hAnsi="Times New Roman" w:cs="Times New Roman"/>
          <w:sz w:val="24"/>
          <w:szCs w:val="24"/>
        </w:rPr>
        <w:t>these flowers.</w:t>
      </w:r>
      <w:r w:rsidR="00D52A69" w:rsidRPr="00B40D7A">
        <w:rPr>
          <w:rFonts w:ascii="Times New Roman" w:hAnsi="Times New Roman" w:cs="Times New Roman"/>
          <w:sz w:val="24"/>
          <w:szCs w:val="24"/>
        </w:rPr>
        <w:t xml:space="preserve"> In the center of this marvel, there laid a lone, blossoming, white flower. As if acting in neutral territory, I stood there. I</w:t>
      </w:r>
      <w:r w:rsidR="00E03123" w:rsidRPr="00B40D7A">
        <w:rPr>
          <w:rFonts w:ascii="Times New Roman" w:hAnsi="Times New Roman" w:cs="Times New Roman"/>
          <w:sz w:val="24"/>
          <w:szCs w:val="24"/>
        </w:rPr>
        <w:t xml:space="preserve"> </w:t>
      </w:r>
      <w:r w:rsidR="00D52A69" w:rsidRPr="00B40D7A">
        <w:rPr>
          <w:rFonts w:ascii="Times New Roman" w:hAnsi="Times New Roman" w:cs="Times New Roman"/>
          <w:sz w:val="24"/>
          <w:szCs w:val="24"/>
        </w:rPr>
        <w:t>notice that it is was a lily.</w:t>
      </w:r>
      <w:r w:rsidR="00E03123" w:rsidRPr="00B40D7A">
        <w:rPr>
          <w:rFonts w:ascii="Times New Roman" w:hAnsi="Times New Roman" w:cs="Times New Roman"/>
          <w:sz w:val="24"/>
          <w:szCs w:val="24"/>
        </w:rPr>
        <w:t xml:space="preserve"> How sentimental was she? Was this her way of saying she wanted a redo? </w:t>
      </w:r>
      <w:r w:rsidRPr="00B40D7A">
        <w:rPr>
          <w:rFonts w:ascii="Times New Roman" w:hAnsi="Times New Roman" w:cs="Times New Roman"/>
          <w:sz w:val="24"/>
          <w:szCs w:val="24"/>
        </w:rPr>
        <w:t xml:space="preserve"> It was only </w:t>
      </w:r>
      <w:r w:rsidR="0031545C" w:rsidRPr="00B40D7A">
        <w:rPr>
          <w:rFonts w:ascii="Times New Roman" w:hAnsi="Times New Roman" w:cs="Times New Roman"/>
          <w:sz w:val="24"/>
          <w:szCs w:val="24"/>
        </w:rPr>
        <w:t>t</w:t>
      </w:r>
      <w:r w:rsidRPr="00B40D7A">
        <w:rPr>
          <w:rFonts w:ascii="Times New Roman" w:hAnsi="Times New Roman" w:cs="Times New Roman"/>
          <w:sz w:val="24"/>
          <w:szCs w:val="24"/>
        </w:rPr>
        <w:t>hen I realized something. I look</w:t>
      </w:r>
      <w:r w:rsidR="0031545C" w:rsidRPr="00B40D7A">
        <w:rPr>
          <w:rFonts w:ascii="Times New Roman" w:hAnsi="Times New Roman" w:cs="Times New Roman"/>
          <w:sz w:val="24"/>
          <w:szCs w:val="24"/>
        </w:rPr>
        <w:t>ed</w:t>
      </w:r>
      <w:r w:rsidRPr="00B40D7A">
        <w:rPr>
          <w:rFonts w:ascii="Times New Roman" w:hAnsi="Times New Roman" w:cs="Times New Roman"/>
          <w:sz w:val="24"/>
          <w:szCs w:val="24"/>
        </w:rPr>
        <w:t xml:space="preserve"> at the letter she sent me and look</w:t>
      </w:r>
      <w:r w:rsidR="0031545C" w:rsidRPr="00B40D7A">
        <w:rPr>
          <w:rFonts w:ascii="Times New Roman" w:hAnsi="Times New Roman" w:cs="Times New Roman"/>
          <w:sz w:val="24"/>
          <w:szCs w:val="24"/>
        </w:rPr>
        <w:t>ed</w:t>
      </w:r>
      <w:r w:rsidRPr="00B40D7A">
        <w:rPr>
          <w:rFonts w:ascii="Times New Roman" w:hAnsi="Times New Roman" w:cs="Times New Roman"/>
          <w:sz w:val="24"/>
          <w:szCs w:val="24"/>
        </w:rPr>
        <w:t xml:space="preserve"> at the flower’s names. The flowers she grew were the names she called me over all these years! Sadness slowly began to swell inside me like a limp balloon gaining air slowly. Cecilia</w:t>
      </w:r>
      <w:r w:rsidR="00E37C46">
        <w:rPr>
          <w:rFonts w:ascii="Times New Roman" w:hAnsi="Times New Roman" w:cs="Times New Roman"/>
          <w:sz w:val="24"/>
          <w:szCs w:val="24"/>
        </w:rPr>
        <w:t>, in her own way,</w:t>
      </w:r>
      <w:r w:rsidRPr="00B40D7A">
        <w:rPr>
          <w:rFonts w:ascii="Times New Roman" w:hAnsi="Times New Roman" w:cs="Times New Roman"/>
          <w:sz w:val="24"/>
          <w:szCs w:val="24"/>
        </w:rPr>
        <w:t xml:space="preserve"> may have cared about me all this time. Is that why she chose to grow those flowers in particular? </w:t>
      </w:r>
    </w:p>
    <w:p w14:paraId="563941FA" w14:textId="2A8F34C1" w:rsidR="00726C5C" w:rsidRPr="00B40D7A" w:rsidRDefault="00782CA8"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Still in my train of thought</w:t>
      </w:r>
      <w:r w:rsidR="00726C5C" w:rsidRPr="00B40D7A">
        <w:rPr>
          <w:rFonts w:ascii="Times New Roman" w:hAnsi="Times New Roman" w:cs="Times New Roman"/>
          <w:sz w:val="24"/>
          <w:szCs w:val="24"/>
        </w:rPr>
        <w:t xml:space="preserve">, Oberon </w:t>
      </w:r>
      <w:r w:rsidR="0031545C" w:rsidRPr="00B40D7A">
        <w:rPr>
          <w:rFonts w:ascii="Times New Roman" w:hAnsi="Times New Roman" w:cs="Times New Roman"/>
          <w:sz w:val="24"/>
          <w:szCs w:val="24"/>
        </w:rPr>
        <w:t xml:space="preserve">barked </w:t>
      </w:r>
      <w:r w:rsidR="00726C5C" w:rsidRPr="00B40D7A">
        <w:rPr>
          <w:rFonts w:ascii="Times New Roman" w:hAnsi="Times New Roman" w:cs="Times New Roman"/>
          <w:sz w:val="24"/>
          <w:szCs w:val="24"/>
        </w:rPr>
        <w:t xml:space="preserve">at me and </w:t>
      </w:r>
      <w:r w:rsidR="0031545C" w:rsidRPr="00B40D7A">
        <w:rPr>
          <w:rFonts w:ascii="Times New Roman" w:hAnsi="Times New Roman" w:cs="Times New Roman"/>
          <w:sz w:val="24"/>
          <w:szCs w:val="24"/>
        </w:rPr>
        <w:t xml:space="preserve">approached </w:t>
      </w:r>
      <w:r w:rsidR="00726C5C" w:rsidRPr="00B40D7A">
        <w:rPr>
          <w:rFonts w:ascii="Times New Roman" w:hAnsi="Times New Roman" w:cs="Times New Roman"/>
          <w:sz w:val="24"/>
          <w:szCs w:val="24"/>
        </w:rPr>
        <w:t>me with an ornate box</w:t>
      </w:r>
      <w:r w:rsidR="00C93CD0" w:rsidRPr="00B40D7A">
        <w:rPr>
          <w:rFonts w:ascii="Times New Roman" w:hAnsi="Times New Roman" w:cs="Times New Roman"/>
          <w:sz w:val="24"/>
          <w:szCs w:val="24"/>
        </w:rPr>
        <w:t xml:space="preserve"> with a lily carved on it</w:t>
      </w:r>
      <w:r w:rsidR="00726C5C" w:rsidRPr="00B40D7A">
        <w:rPr>
          <w:rFonts w:ascii="Times New Roman" w:hAnsi="Times New Roman" w:cs="Times New Roman"/>
          <w:sz w:val="24"/>
          <w:szCs w:val="24"/>
        </w:rPr>
        <w:t xml:space="preserve"> in his mouth. He drops it at my feet and </w:t>
      </w:r>
      <w:r w:rsidR="00E37C46" w:rsidRPr="00B40D7A">
        <w:rPr>
          <w:rFonts w:ascii="Times New Roman" w:hAnsi="Times New Roman" w:cs="Times New Roman"/>
          <w:sz w:val="24"/>
          <w:szCs w:val="24"/>
        </w:rPr>
        <w:t>disappear</w:t>
      </w:r>
      <w:r w:rsidR="00E37C46">
        <w:rPr>
          <w:rFonts w:ascii="Times New Roman" w:hAnsi="Times New Roman" w:cs="Times New Roman"/>
          <w:sz w:val="24"/>
          <w:szCs w:val="24"/>
        </w:rPr>
        <w:t>ed</w:t>
      </w:r>
      <w:r w:rsidR="00E37C46" w:rsidRPr="00B40D7A">
        <w:rPr>
          <w:rFonts w:ascii="Times New Roman" w:hAnsi="Times New Roman" w:cs="Times New Roman"/>
          <w:sz w:val="24"/>
          <w:szCs w:val="24"/>
        </w:rPr>
        <w:t xml:space="preserve"> </w:t>
      </w:r>
      <w:r w:rsidR="00726C5C" w:rsidRPr="00B40D7A">
        <w:rPr>
          <w:rFonts w:ascii="Times New Roman" w:hAnsi="Times New Roman" w:cs="Times New Roman"/>
          <w:sz w:val="24"/>
          <w:szCs w:val="24"/>
        </w:rPr>
        <w:t>into the house. I open</w:t>
      </w:r>
      <w:r w:rsidR="00E37C46">
        <w:rPr>
          <w:rFonts w:ascii="Times New Roman" w:hAnsi="Times New Roman" w:cs="Times New Roman"/>
          <w:sz w:val="24"/>
          <w:szCs w:val="24"/>
        </w:rPr>
        <w:t>ed</w:t>
      </w:r>
      <w:r w:rsidR="00726C5C" w:rsidRPr="00B40D7A">
        <w:rPr>
          <w:rFonts w:ascii="Times New Roman" w:hAnsi="Times New Roman" w:cs="Times New Roman"/>
          <w:sz w:val="24"/>
          <w:szCs w:val="24"/>
        </w:rPr>
        <w:t xml:space="preserve"> the box and see three things. The first thing I saw was my letter </w:t>
      </w:r>
      <w:r w:rsidR="0031545C" w:rsidRPr="00B40D7A">
        <w:rPr>
          <w:rFonts w:ascii="Times New Roman" w:hAnsi="Times New Roman" w:cs="Times New Roman"/>
          <w:sz w:val="24"/>
          <w:szCs w:val="24"/>
        </w:rPr>
        <w:t xml:space="preserve">that </w:t>
      </w:r>
      <w:r w:rsidR="00726C5C" w:rsidRPr="00B40D7A">
        <w:rPr>
          <w:rFonts w:ascii="Times New Roman" w:hAnsi="Times New Roman" w:cs="Times New Roman"/>
          <w:sz w:val="24"/>
          <w:szCs w:val="24"/>
        </w:rPr>
        <w:t xml:space="preserve">I sent to Cecilia with the details of the graduation, with the date and venue circled in red. </w:t>
      </w:r>
      <w:r w:rsidR="0031545C" w:rsidRPr="00B40D7A">
        <w:rPr>
          <w:rFonts w:ascii="Times New Roman" w:hAnsi="Times New Roman" w:cs="Times New Roman"/>
          <w:sz w:val="24"/>
          <w:szCs w:val="24"/>
        </w:rPr>
        <w:t xml:space="preserve">In </w:t>
      </w:r>
      <w:r w:rsidR="00726C5C" w:rsidRPr="00B40D7A">
        <w:rPr>
          <w:rFonts w:ascii="Times New Roman" w:hAnsi="Times New Roman" w:cs="Times New Roman"/>
          <w:sz w:val="24"/>
          <w:szCs w:val="24"/>
        </w:rPr>
        <w:t xml:space="preserve">the back I saw the words, “I am so proud of you!”, written on the back. The second </w:t>
      </w:r>
      <w:r w:rsidR="00520B8A">
        <w:rPr>
          <w:rFonts w:ascii="Times New Roman" w:hAnsi="Times New Roman" w:cs="Times New Roman"/>
          <w:sz w:val="24"/>
          <w:szCs w:val="24"/>
        </w:rPr>
        <w:t>i</w:t>
      </w:r>
      <w:r w:rsidR="00726C5C" w:rsidRPr="00B40D7A">
        <w:rPr>
          <w:rFonts w:ascii="Times New Roman" w:hAnsi="Times New Roman" w:cs="Times New Roman"/>
          <w:sz w:val="24"/>
          <w:szCs w:val="24"/>
        </w:rPr>
        <w:t xml:space="preserve">tem was a sapphire necklace and earing pair. They were the most beautiful pair of jewelry I </w:t>
      </w:r>
      <w:r w:rsidR="00520B8A">
        <w:rPr>
          <w:rFonts w:ascii="Times New Roman" w:hAnsi="Times New Roman" w:cs="Times New Roman"/>
          <w:sz w:val="24"/>
          <w:szCs w:val="24"/>
        </w:rPr>
        <w:t>had seen</w:t>
      </w:r>
      <w:r w:rsidR="00726C5C" w:rsidRPr="00B40D7A">
        <w:rPr>
          <w:rFonts w:ascii="Times New Roman" w:hAnsi="Times New Roman" w:cs="Times New Roman"/>
          <w:sz w:val="24"/>
          <w:szCs w:val="24"/>
        </w:rPr>
        <w:t>. The third was a small note saying “Congratulations on your marriage. Here is a small present from me and your dad”.</w:t>
      </w:r>
    </w:p>
    <w:p w14:paraId="477C25CA" w14:textId="18A15328" w:rsidR="00726C5C" w:rsidRPr="00B40D7A" w:rsidRDefault="00726C5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lastRenderedPageBreak/>
        <w:t>At that moment, that balloon of sadness popped. I f</w:t>
      </w:r>
      <w:r w:rsidR="00520B8A">
        <w:rPr>
          <w:rFonts w:ascii="Times New Roman" w:hAnsi="Times New Roman" w:cs="Times New Roman"/>
          <w:sz w:val="24"/>
          <w:szCs w:val="24"/>
        </w:rPr>
        <w:t>e</w:t>
      </w:r>
      <w:bookmarkStart w:id="2" w:name="_GoBack"/>
      <w:bookmarkEnd w:id="2"/>
      <w:r w:rsidRPr="00B40D7A">
        <w:rPr>
          <w:rFonts w:ascii="Times New Roman" w:hAnsi="Times New Roman" w:cs="Times New Roman"/>
          <w:sz w:val="24"/>
          <w:szCs w:val="24"/>
        </w:rPr>
        <w:t>ll onto my knees and land</w:t>
      </w:r>
      <w:r w:rsidR="00E37C46">
        <w:rPr>
          <w:rFonts w:ascii="Times New Roman" w:hAnsi="Times New Roman" w:cs="Times New Roman"/>
          <w:sz w:val="24"/>
          <w:szCs w:val="24"/>
        </w:rPr>
        <w:t>ed</w:t>
      </w:r>
      <w:r w:rsidRPr="00B40D7A">
        <w:rPr>
          <w:rFonts w:ascii="Times New Roman" w:hAnsi="Times New Roman" w:cs="Times New Roman"/>
          <w:sz w:val="24"/>
          <w:szCs w:val="24"/>
        </w:rPr>
        <w:t xml:space="preserve"> on the mud. I started crying out loudly. Suddenly, it started to rain as if in tune with my emotions. I couldn’t care if I got soaked. I couldn’t care if my dress got dirty. I couldn’t care if I got sick. I just wanted my mother back! “Cecilia…no Mom!” I cry </w:t>
      </w:r>
      <w:r w:rsidR="00C93CD0" w:rsidRPr="00B40D7A">
        <w:rPr>
          <w:rFonts w:ascii="Times New Roman" w:hAnsi="Times New Roman" w:cs="Times New Roman"/>
          <w:sz w:val="24"/>
          <w:szCs w:val="24"/>
        </w:rPr>
        <w:t>“I’m</w:t>
      </w:r>
      <w:r w:rsidRPr="00B40D7A">
        <w:rPr>
          <w:rFonts w:ascii="Times New Roman" w:hAnsi="Times New Roman" w:cs="Times New Roman"/>
          <w:sz w:val="24"/>
          <w:szCs w:val="24"/>
        </w:rPr>
        <w:t xml:space="preserve"> sorry! I’m sorry I left you behind. Please don’t go! Please don’t leave me alone!”</w:t>
      </w:r>
    </w:p>
    <w:p w14:paraId="60FCB987" w14:textId="070CB4E6" w:rsidR="00726C5C" w:rsidRPr="00B40D7A" w:rsidRDefault="00726C5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Suddenly, I feel a jacket thrown around me</w:t>
      </w:r>
      <w:r w:rsidR="00A60022">
        <w:rPr>
          <w:rFonts w:ascii="Times New Roman" w:hAnsi="Times New Roman" w:cs="Times New Roman"/>
          <w:sz w:val="24"/>
          <w:szCs w:val="24"/>
        </w:rPr>
        <w:t xml:space="preserve"> and the soft touch of fur nearby</w:t>
      </w:r>
      <w:r w:rsidRPr="00B40D7A">
        <w:rPr>
          <w:rFonts w:ascii="Times New Roman" w:hAnsi="Times New Roman" w:cs="Times New Roman"/>
          <w:sz w:val="24"/>
          <w:szCs w:val="24"/>
        </w:rPr>
        <w:t xml:space="preserve">. </w:t>
      </w:r>
      <w:r w:rsidR="00FC08B2">
        <w:rPr>
          <w:rFonts w:ascii="Times New Roman" w:hAnsi="Times New Roman" w:cs="Times New Roman"/>
          <w:sz w:val="24"/>
          <w:szCs w:val="24"/>
        </w:rPr>
        <w:t xml:space="preserve">Oberon just leaned on my body and </w:t>
      </w:r>
      <w:r w:rsidRPr="00B40D7A">
        <w:rPr>
          <w:rFonts w:ascii="Times New Roman" w:hAnsi="Times New Roman" w:cs="Times New Roman"/>
          <w:sz w:val="24"/>
          <w:szCs w:val="24"/>
        </w:rPr>
        <w:t xml:space="preserve">Alex just stood there with tears in his eyes as well. “There, there. I </w:t>
      </w:r>
      <w:r w:rsidR="00C93CD0" w:rsidRPr="00B40D7A">
        <w:rPr>
          <w:rFonts w:ascii="Times New Roman" w:hAnsi="Times New Roman" w:cs="Times New Roman"/>
          <w:sz w:val="24"/>
          <w:szCs w:val="24"/>
        </w:rPr>
        <w:t>won’t</w:t>
      </w:r>
      <w:r w:rsidRPr="00B40D7A">
        <w:rPr>
          <w:rFonts w:ascii="Times New Roman" w:hAnsi="Times New Roman" w:cs="Times New Roman"/>
          <w:sz w:val="24"/>
          <w:szCs w:val="24"/>
        </w:rPr>
        <w:t xml:space="preserve"> leave you alone</w:t>
      </w:r>
      <w:r w:rsidR="00C93CD0" w:rsidRPr="00B40D7A">
        <w:rPr>
          <w:rFonts w:ascii="Times New Roman" w:hAnsi="Times New Roman" w:cs="Times New Roman"/>
          <w:sz w:val="24"/>
          <w:szCs w:val="24"/>
        </w:rPr>
        <w:t>…” he then hugged me.</w:t>
      </w:r>
    </w:p>
    <w:p w14:paraId="550CFDE8" w14:textId="0D8486DE" w:rsidR="00E00F73" w:rsidRPr="00B40D7A" w:rsidRDefault="00C93CD0" w:rsidP="006056BE">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I just </w:t>
      </w:r>
      <w:proofErr w:type="gramStart"/>
      <w:r w:rsidR="00E37C46">
        <w:rPr>
          <w:rFonts w:ascii="Times New Roman" w:hAnsi="Times New Roman" w:cs="Times New Roman"/>
          <w:sz w:val="24"/>
          <w:szCs w:val="24"/>
        </w:rPr>
        <w:t xml:space="preserve">cried </w:t>
      </w:r>
      <w:r w:rsidR="00E37C46" w:rsidRPr="00B40D7A">
        <w:rPr>
          <w:rFonts w:ascii="Times New Roman" w:hAnsi="Times New Roman" w:cs="Times New Roman"/>
          <w:sz w:val="24"/>
          <w:szCs w:val="24"/>
        </w:rPr>
        <w:t xml:space="preserve"> </w:t>
      </w:r>
      <w:r w:rsidRPr="00B40D7A">
        <w:rPr>
          <w:rFonts w:ascii="Times New Roman" w:hAnsi="Times New Roman" w:cs="Times New Roman"/>
          <w:sz w:val="24"/>
          <w:szCs w:val="24"/>
        </w:rPr>
        <w:t>“</w:t>
      </w:r>
      <w:proofErr w:type="gramEnd"/>
      <w:r w:rsidRPr="00B40D7A">
        <w:rPr>
          <w:rFonts w:ascii="Times New Roman" w:hAnsi="Times New Roman" w:cs="Times New Roman"/>
          <w:sz w:val="24"/>
          <w:szCs w:val="24"/>
        </w:rPr>
        <w:t>Mom…I miss you so much! Don’t leave your little flower behind!”</w:t>
      </w:r>
    </w:p>
    <w:p w14:paraId="20CF4343" w14:textId="4A542EE4" w:rsidR="00EF0AFE" w:rsidRPr="00B40D7A" w:rsidRDefault="00EF0AFE" w:rsidP="00B40D7A">
      <w:pPr>
        <w:spacing w:line="480" w:lineRule="auto"/>
        <w:ind w:firstLine="720"/>
        <w:rPr>
          <w:rFonts w:ascii="Times New Roman" w:hAnsi="Times New Roman" w:cs="Times New Roman"/>
          <w:sz w:val="24"/>
          <w:szCs w:val="24"/>
        </w:rPr>
      </w:pPr>
    </w:p>
    <w:p w14:paraId="1A97BA98" w14:textId="77777777" w:rsidR="00EF0AFE" w:rsidRPr="00B40D7A" w:rsidRDefault="00EF0AFE" w:rsidP="00B40D7A">
      <w:pPr>
        <w:spacing w:line="480" w:lineRule="auto"/>
        <w:ind w:firstLine="720"/>
        <w:rPr>
          <w:rFonts w:ascii="Times New Roman" w:hAnsi="Times New Roman" w:cs="Times New Roman"/>
          <w:sz w:val="24"/>
          <w:szCs w:val="24"/>
        </w:rPr>
      </w:pPr>
    </w:p>
    <w:sectPr w:rsidR="00EF0AFE" w:rsidRPr="00B40D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747DE" w14:textId="77777777" w:rsidR="00020D9D" w:rsidRDefault="00020D9D" w:rsidP="00E03123">
      <w:pPr>
        <w:spacing w:after="0" w:line="240" w:lineRule="auto"/>
      </w:pPr>
      <w:r>
        <w:separator/>
      </w:r>
    </w:p>
  </w:endnote>
  <w:endnote w:type="continuationSeparator" w:id="0">
    <w:p w14:paraId="66BF1C8F" w14:textId="77777777" w:rsidR="00020D9D" w:rsidRDefault="00020D9D" w:rsidP="00E03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F3E70" w14:textId="77777777" w:rsidR="00020D9D" w:rsidRDefault="00020D9D" w:rsidP="00E03123">
      <w:pPr>
        <w:spacing w:after="0" w:line="240" w:lineRule="auto"/>
      </w:pPr>
      <w:r>
        <w:separator/>
      </w:r>
    </w:p>
  </w:footnote>
  <w:footnote w:type="continuationSeparator" w:id="0">
    <w:p w14:paraId="62718350" w14:textId="77777777" w:rsidR="00020D9D" w:rsidRDefault="00020D9D" w:rsidP="00E03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3F292" w14:textId="27A9DC46" w:rsidR="00E03123" w:rsidRDefault="00E03123">
    <w:pPr>
      <w:pStyle w:val="Header"/>
    </w:pPr>
    <w:r>
      <w:t>Sanad Masannat</w:t>
    </w:r>
    <w:r>
      <w:tab/>
    </w:r>
    <w:r>
      <w:tab/>
    </w:r>
    <w:r>
      <w:fldChar w:fldCharType="begin"/>
    </w:r>
    <w:r>
      <w:instrText xml:space="preserve"> PAGE   \* MERGEFORMAT </w:instrText>
    </w:r>
    <w:r>
      <w:fldChar w:fldCharType="separate"/>
    </w:r>
    <w:r>
      <w:rPr>
        <w:noProof/>
      </w:rPr>
      <w:t>1</w:t>
    </w:r>
    <w:r>
      <w:rPr>
        <w:noProof/>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
    <w15:presenceInfo w15:providerId="Windows Live" w15:userId="f127405db2f6c7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5DB"/>
    <w:rsid w:val="00020D9D"/>
    <w:rsid w:val="000264E4"/>
    <w:rsid w:val="000573B5"/>
    <w:rsid w:val="000C6C49"/>
    <w:rsid w:val="0010238F"/>
    <w:rsid w:val="001046C0"/>
    <w:rsid w:val="0010486D"/>
    <w:rsid w:val="00121AF6"/>
    <w:rsid w:val="00123DE9"/>
    <w:rsid w:val="001405DB"/>
    <w:rsid w:val="00144D7C"/>
    <w:rsid w:val="002629B5"/>
    <w:rsid w:val="00284024"/>
    <w:rsid w:val="00295509"/>
    <w:rsid w:val="002F5B10"/>
    <w:rsid w:val="00302A4E"/>
    <w:rsid w:val="0031545C"/>
    <w:rsid w:val="00353D19"/>
    <w:rsid w:val="00376539"/>
    <w:rsid w:val="00376B94"/>
    <w:rsid w:val="00384E1A"/>
    <w:rsid w:val="00390768"/>
    <w:rsid w:val="003A16C4"/>
    <w:rsid w:val="003B1B60"/>
    <w:rsid w:val="003B409E"/>
    <w:rsid w:val="003D2E5B"/>
    <w:rsid w:val="004170C6"/>
    <w:rsid w:val="004624B4"/>
    <w:rsid w:val="004B595F"/>
    <w:rsid w:val="00520B8A"/>
    <w:rsid w:val="00525562"/>
    <w:rsid w:val="005C589E"/>
    <w:rsid w:val="005E467C"/>
    <w:rsid w:val="005F3AD8"/>
    <w:rsid w:val="006056BE"/>
    <w:rsid w:val="00607C87"/>
    <w:rsid w:val="006722AB"/>
    <w:rsid w:val="006C38CF"/>
    <w:rsid w:val="006D5F5F"/>
    <w:rsid w:val="00721A88"/>
    <w:rsid w:val="00726C5C"/>
    <w:rsid w:val="00750BD4"/>
    <w:rsid w:val="00754772"/>
    <w:rsid w:val="00782B1C"/>
    <w:rsid w:val="00782CA8"/>
    <w:rsid w:val="0079076A"/>
    <w:rsid w:val="00925DBB"/>
    <w:rsid w:val="00930C88"/>
    <w:rsid w:val="00961818"/>
    <w:rsid w:val="009819C5"/>
    <w:rsid w:val="009B051A"/>
    <w:rsid w:val="009C6BF5"/>
    <w:rsid w:val="009D190D"/>
    <w:rsid w:val="009D78D6"/>
    <w:rsid w:val="00A60022"/>
    <w:rsid w:val="00A8535C"/>
    <w:rsid w:val="00A87134"/>
    <w:rsid w:val="00A955CF"/>
    <w:rsid w:val="00AD0BB1"/>
    <w:rsid w:val="00B40D7A"/>
    <w:rsid w:val="00BA0B00"/>
    <w:rsid w:val="00BC3951"/>
    <w:rsid w:val="00C419D3"/>
    <w:rsid w:val="00C55C28"/>
    <w:rsid w:val="00C5697D"/>
    <w:rsid w:val="00C93CD0"/>
    <w:rsid w:val="00C971E4"/>
    <w:rsid w:val="00D33AD5"/>
    <w:rsid w:val="00D52A69"/>
    <w:rsid w:val="00DB20F3"/>
    <w:rsid w:val="00E00F73"/>
    <w:rsid w:val="00E03123"/>
    <w:rsid w:val="00E37C46"/>
    <w:rsid w:val="00E818AE"/>
    <w:rsid w:val="00E842D9"/>
    <w:rsid w:val="00E94EE3"/>
    <w:rsid w:val="00EB2BBF"/>
    <w:rsid w:val="00EF0AFE"/>
    <w:rsid w:val="00FC08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F397"/>
  <w15:chartTrackingRefBased/>
  <w15:docId w15:val="{982D50D6-4455-4675-A48E-0EED7BC4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2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2D9"/>
    <w:rPr>
      <w:rFonts w:ascii="Segoe UI" w:hAnsi="Segoe UI" w:cs="Segoe UI"/>
      <w:sz w:val="18"/>
      <w:szCs w:val="18"/>
    </w:rPr>
  </w:style>
  <w:style w:type="character" w:styleId="CommentReference">
    <w:name w:val="annotation reference"/>
    <w:basedOn w:val="DefaultParagraphFont"/>
    <w:uiPriority w:val="99"/>
    <w:semiHidden/>
    <w:unhideWhenUsed/>
    <w:rsid w:val="00E842D9"/>
    <w:rPr>
      <w:sz w:val="16"/>
      <w:szCs w:val="16"/>
    </w:rPr>
  </w:style>
  <w:style w:type="paragraph" w:styleId="CommentText">
    <w:name w:val="annotation text"/>
    <w:basedOn w:val="Normal"/>
    <w:link w:val="CommentTextChar"/>
    <w:uiPriority w:val="99"/>
    <w:semiHidden/>
    <w:unhideWhenUsed/>
    <w:rsid w:val="00E842D9"/>
    <w:pPr>
      <w:spacing w:line="240" w:lineRule="auto"/>
    </w:pPr>
    <w:rPr>
      <w:sz w:val="20"/>
      <w:szCs w:val="20"/>
    </w:rPr>
  </w:style>
  <w:style w:type="character" w:customStyle="1" w:styleId="CommentTextChar">
    <w:name w:val="Comment Text Char"/>
    <w:basedOn w:val="DefaultParagraphFont"/>
    <w:link w:val="CommentText"/>
    <w:uiPriority w:val="99"/>
    <w:semiHidden/>
    <w:rsid w:val="00E842D9"/>
    <w:rPr>
      <w:sz w:val="20"/>
      <w:szCs w:val="20"/>
    </w:rPr>
  </w:style>
  <w:style w:type="paragraph" w:styleId="CommentSubject">
    <w:name w:val="annotation subject"/>
    <w:basedOn w:val="CommentText"/>
    <w:next w:val="CommentText"/>
    <w:link w:val="CommentSubjectChar"/>
    <w:uiPriority w:val="99"/>
    <w:semiHidden/>
    <w:unhideWhenUsed/>
    <w:rsid w:val="00E842D9"/>
    <w:rPr>
      <w:b/>
      <w:bCs/>
    </w:rPr>
  </w:style>
  <w:style w:type="character" w:customStyle="1" w:styleId="CommentSubjectChar">
    <w:name w:val="Comment Subject Char"/>
    <w:basedOn w:val="CommentTextChar"/>
    <w:link w:val="CommentSubject"/>
    <w:uiPriority w:val="99"/>
    <w:semiHidden/>
    <w:rsid w:val="00E842D9"/>
    <w:rPr>
      <w:b/>
      <w:bCs/>
      <w:sz w:val="20"/>
      <w:szCs w:val="20"/>
    </w:rPr>
  </w:style>
  <w:style w:type="paragraph" w:styleId="Header">
    <w:name w:val="header"/>
    <w:basedOn w:val="Normal"/>
    <w:link w:val="HeaderChar"/>
    <w:uiPriority w:val="99"/>
    <w:unhideWhenUsed/>
    <w:rsid w:val="00E03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123"/>
  </w:style>
  <w:style w:type="paragraph" w:styleId="Footer">
    <w:name w:val="footer"/>
    <w:basedOn w:val="Normal"/>
    <w:link w:val="FooterChar"/>
    <w:uiPriority w:val="99"/>
    <w:unhideWhenUsed/>
    <w:rsid w:val="00E03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9A5DA96-5D80-440B-944B-64728EA3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3015</Words>
  <Characters>17192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2</cp:revision>
  <dcterms:created xsi:type="dcterms:W3CDTF">2020-10-29T22:23:00Z</dcterms:created>
  <dcterms:modified xsi:type="dcterms:W3CDTF">2020-10-29T22:23:00Z</dcterms:modified>
</cp:coreProperties>
</file>