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632E2" w14:textId="105B819C" w:rsidR="00302A4E" w:rsidRPr="00606FFE" w:rsidRDefault="00441BDE" w:rsidP="00D41A73">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Tentative Title</w:t>
      </w:r>
    </w:p>
    <w:p w14:paraId="57AB7546" w14:textId="49E4644F" w:rsidR="00CA5F11" w:rsidRDefault="00CA5F11" w:rsidP="00CA5F11">
      <w:pPr>
        <w:spacing w:line="480" w:lineRule="auto"/>
        <w:jc w:val="both"/>
        <w:rPr>
          <w:ins w:id="0" w:author="Sanad Masannat" w:date="2020-10-07T11:36:00Z"/>
          <w:rFonts w:ascii="Times New Roman" w:hAnsi="Times New Roman" w:cs="Times New Roman"/>
          <w:sz w:val="24"/>
          <w:szCs w:val="24"/>
        </w:rPr>
      </w:pPr>
      <w:r w:rsidRPr="00606FFE">
        <w:rPr>
          <w:rFonts w:ascii="Times New Roman" w:hAnsi="Times New Roman" w:cs="Times New Roman"/>
          <w:sz w:val="24"/>
          <w:szCs w:val="24"/>
        </w:rPr>
        <w:t xml:space="preserve">I </w:t>
      </w:r>
      <w:r w:rsidR="00A54C7E">
        <w:rPr>
          <w:rFonts w:ascii="Times New Roman" w:hAnsi="Times New Roman" w:cs="Times New Roman"/>
          <w:sz w:val="24"/>
          <w:szCs w:val="24"/>
        </w:rPr>
        <w:t>wake</w:t>
      </w:r>
      <w:r w:rsidRPr="00606FFE">
        <w:rPr>
          <w:rFonts w:ascii="Times New Roman" w:hAnsi="Times New Roman" w:cs="Times New Roman"/>
          <w:sz w:val="24"/>
          <w:szCs w:val="24"/>
        </w:rPr>
        <w:t xml:space="preserve"> up from a nice slumber </w:t>
      </w:r>
      <w:r>
        <w:rPr>
          <w:rFonts w:ascii="Times New Roman" w:hAnsi="Times New Roman" w:cs="Times New Roman"/>
          <w:sz w:val="24"/>
          <w:szCs w:val="24"/>
        </w:rPr>
        <w:t>at</w:t>
      </w:r>
      <w:r w:rsidRPr="00606FFE">
        <w:rPr>
          <w:rFonts w:ascii="Times New Roman" w:hAnsi="Times New Roman" w:cs="Times New Roman"/>
          <w:sz w:val="24"/>
          <w:szCs w:val="24"/>
        </w:rPr>
        <w:t xml:space="preserve"> my little home. My home is far from civilization, it perpetually feels dark here, as if someone forgot to turn the lights on. All one can </w:t>
      </w:r>
      <w:r>
        <w:rPr>
          <w:rFonts w:ascii="Times New Roman" w:hAnsi="Times New Roman" w:cs="Times New Roman"/>
          <w:sz w:val="24"/>
          <w:szCs w:val="24"/>
        </w:rPr>
        <w:t>hear</w:t>
      </w:r>
      <w:r w:rsidRPr="00606FFE">
        <w:rPr>
          <w:rFonts w:ascii="Times New Roman" w:hAnsi="Times New Roman" w:cs="Times New Roman"/>
          <w:sz w:val="24"/>
          <w:szCs w:val="24"/>
        </w:rPr>
        <w:t xml:space="preserve"> is the</w:t>
      </w:r>
      <w:r>
        <w:rPr>
          <w:rFonts w:ascii="Times New Roman" w:hAnsi="Times New Roman" w:cs="Times New Roman"/>
          <w:sz w:val="24"/>
          <w:szCs w:val="24"/>
        </w:rPr>
        <w:t xml:space="preserve"> sound of</w:t>
      </w:r>
      <w:r w:rsidRPr="00606FFE">
        <w:rPr>
          <w:rFonts w:ascii="Times New Roman" w:hAnsi="Times New Roman" w:cs="Times New Roman"/>
          <w:sz w:val="24"/>
          <w:szCs w:val="24"/>
        </w:rPr>
        <w:t xml:space="preserve"> water flowing from the river nearby. “Ugh…another day, same job. I need more sleep</w:t>
      </w:r>
      <w:r w:rsidR="00E94EA5">
        <w:rPr>
          <w:rFonts w:ascii="Times New Roman" w:hAnsi="Times New Roman" w:cs="Times New Roman"/>
          <w:sz w:val="24"/>
          <w:szCs w:val="24"/>
        </w:rPr>
        <w:t>. Can’t something new happen for once?</w:t>
      </w:r>
      <w:r w:rsidRPr="00606FFE">
        <w:rPr>
          <w:rFonts w:ascii="Times New Roman" w:hAnsi="Times New Roman" w:cs="Times New Roman"/>
          <w:sz w:val="24"/>
          <w:szCs w:val="24"/>
        </w:rPr>
        <w:t xml:space="preserve">” I </w:t>
      </w:r>
      <w:r w:rsidR="00E94EA5">
        <w:rPr>
          <w:rFonts w:ascii="Times New Roman" w:hAnsi="Times New Roman" w:cs="Times New Roman"/>
          <w:sz w:val="24"/>
          <w:szCs w:val="24"/>
        </w:rPr>
        <w:t>moan</w:t>
      </w:r>
      <w:r w:rsidRPr="00606FFE">
        <w:rPr>
          <w:rFonts w:ascii="Times New Roman" w:hAnsi="Times New Roman" w:cs="Times New Roman"/>
          <w:sz w:val="24"/>
          <w:szCs w:val="24"/>
        </w:rPr>
        <w:t xml:space="preserve">. What is my job? Well, that’s a secret for now! </w:t>
      </w:r>
      <w:r w:rsidR="00621417">
        <w:rPr>
          <w:rFonts w:ascii="Times New Roman" w:hAnsi="Times New Roman" w:cs="Times New Roman"/>
          <w:sz w:val="24"/>
          <w:szCs w:val="24"/>
        </w:rPr>
        <w:t>I clean up my curly, black hair, shave off what</w:t>
      </w:r>
      <w:r w:rsidR="00E77FC2">
        <w:rPr>
          <w:rFonts w:ascii="Times New Roman" w:hAnsi="Times New Roman" w:cs="Times New Roman"/>
          <w:sz w:val="24"/>
          <w:szCs w:val="24"/>
        </w:rPr>
        <w:t xml:space="preserve"> attempts to</w:t>
      </w:r>
      <w:r w:rsidR="00621417">
        <w:rPr>
          <w:rFonts w:ascii="Times New Roman" w:hAnsi="Times New Roman" w:cs="Times New Roman"/>
          <w:sz w:val="24"/>
          <w:szCs w:val="24"/>
        </w:rPr>
        <w:t xml:space="preserve"> look like a beard from my childish face and put on the same egg-shell colored clothing I wear </w:t>
      </w:r>
      <w:proofErr w:type="gramStart"/>
      <w:r w:rsidR="00621417">
        <w:rPr>
          <w:rFonts w:ascii="Times New Roman" w:hAnsi="Times New Roman" w:cs="Times New Roman"/>
          <w:sz w:val="24"/>
          <w:szCs w:val="24"/>
        </w:rPr>
        <w:t>on a daily basis</w:t>
      </w:r>
      <w:proofErr w:type="gramEnd"/>
      <w:r w:rsidR="00220BC0">
        <w:rPr>
          <w:rFonts w:ascii="Times New Roman" w:hAnsi="Times New Roman" w:cs="Times New Roman"/>
          <w:sz w:val="24"/>
          <w:szCs w:val="24"/>
        </w:rPr>
        <w:t>.</w:t>
      </w:r>
    </w:p>
    <w:p w14:paraId="67BEE5AE" w14:textId="77777777" w:rsidR="00CA5F11" w:rsidRDefault="00CA5F11" w:rsidP="00CA5F11">
      <w:pPr>
        <w:spacing w:line="480" w:lineRule="auto"/>
        <w:jc w:val="both"/>
        <w:rPr>
          <w:ins w:id="1" w:author="Sanad Masannat" w:date="2020-10-07T11:37:00Z"/>
          <w:rFonts w:ascii="Times New Roman" w:hAnsi="Times New Roman" w:cs="Times New Roman"/>
          <w:sz w:val="24"/>
          <w:szCs w:val="24"/>
        </w:rPr>
      </w:pPr>
      <w:r w:rsidRPr="00606FFE">
        <w:rPr>
          <w:rFonts w:ascii="Times New Roman" w:hAnsi="Times New Roman" w:cs="Times New Roman"/>
          <w:sz w:val="24"/>
          <w:szCs w:val="24"/>
        </w:rPr>
        <w:t>“Brother are you awake yet? It’s time for your job.”</w:t>
      </w:r>
    </w:p>
    <w:p w14:paraId="217E2997" w14:textId="2D520DD1" w:rsidR="00CA5F11" w:rsidRDefault="00CA5F11" w:rsidP="00CA5F11">
      <w:pPr>
        <w:spacing w:line="480" w:lineRule="auto"/>
        <w:jc w:val="both"/>
        <w:rPr>
          <w:ins w:id="2" w:author="Sanad Masannat" w:date="2020-10-07T11:37:00Z"/>
          <w:rFonts w:ascii="Times New Roman" w:hAnsi="Times New Roman" w:cs="Times New Roman"/>
          <w:sz w:val="24"/>
          <w:szCs w:val="24"/>
        </w:rPr>
      </w:pPr>
      <w:r w:rsidRPr="00606FFE">
        <w:rPr>
          <w:rFonts w:ascii="Times New Roman" w:hAnsi="Times New Roman" w:cs="Times New Roman"/>
          <w:sz w:val="24"/>
          <w:szCs w:val="24"/>
        </w:rPr>
        <w:t xml:space="preserve"> A voice </w:t>
      </w:r>
      <w:r w:rsidR="00A54C7E">
        <w:rPr>
          <w:rFonts w:ascii="Times New Roman" w:hAnsi="Times New Roman" w:cs="Times New Roman"/>
          <w:sz w:val="24"/>
          <w:szCs w:val="24"/>
        </w:rPr>
        <w:t>rings</w:t>
      </w:r>
      <w:r w:rsidRPr="00606FFE">
        <w:rPr>
          <w:rFonts w:ascii="Times New Roman" w:hAnsi="Times New Roman" w:cs="Times New Roman"/>
          <w:sz w:val="24"/>
          <w:szCs w:val="24"/>
        </w:rPr>
        <w:t xml:space="preserve"> throughout the area. I turn around and see my twin. </w:t>
      </w:r>
      <w:r w:rsidR="00A54C7E">
        <w:rPr>
          <w:rFonts w:ascii="Times New Roman" w:hAnsi="Times New Roman" w:cs="Times New Roman"/>
          <w:sz w:val="24"/>
          <w:szCs w:val="24"/>
        </w:rPr>
        <w:t>Like me, he is quite tall with short, curly black hair</w:t>
      </w:r>
      <w:r w:rsidR="00E94EA5">
        <w:rPr>
          <w:rFonts w:ascii="Times New Roman" w:hAnsi="Times New Roman" w:cs="Times New Roman"/>
          <w:sz w:val="24"/>
          <w:szCs w:val="24"/>
        </w:rPr>
        <w:t xml:space="preserve"> (we are twins after all</w:t>
      </w:r>
      <w:r w:rsidR="00621417">
        <w:rPr>
          <w:rFonts w:ascii="Times New Roman" w:hAnsi="Times New Roman" w:cs="Times New Roman"/>
          <w:sz w:val="24"/>
          <w:szCs w:val="24"/>
        </w:rPr>
        <w:t>).</w:t>
      </w:r>
      <w:r w:rsidR="00A54C7E">
        <w:rPr>
          <w:rFonts w:ascii="Times New Roman" w:hAnsi="Times New Roman" w:cs="Times New Roman"/>
          <w:sz w:val="24"/>
          <w:szCs w:val="24"/>
        </w:rPr>
        <w:t xml:space="preserve"> </w:t>
      </w:r>
      <w:r w:rsidR="00E94EA5">
        <w:rPr>
          <w:rFonts w:ascii="Times New Roman" w:hAnsi="Times New Roman" w:cs="Times New Roman"/>
          <w:sz w:val="24"/>
          <w:szCs w:val="24"/>
        </w:rPr>
        <w:t>However, unlike me,</w:t>
      </w:r>
      <w:r w:rsidR="00A54C7E">
        <w:rPr>
          <w:rFonts w:ascii="Times New Roman" w:hAnsi="Times New Roman" w:cs="Times New Roman"/>
          <w:sz w:val="24"/>
          <w:szCs w:val="24"/>
        </w:rPr>
        <w:t xml:space="preserve"> he has a pained, angry expression stuck on </w:t>
      </w:r>
      <w:r w:rsidR="00621417">
        <w:rPr>
          <w:rFonts w:ascii="Times New Roman" w:hAnsi="Times New Roman" w:cs="Times New Roman"/>
          <w:sz w:val="24"/>
          <w:szCs w:val="24"/>
        </w:rPr>
        <w:t>his more mature face</w:t>
      </w:r>
      <w:r w:rsidR="00A54C7E">
        <w:rPr>
          <w:rFonts w:ascii="Times New Roman" w:hAnsi="Times New Roman" w:cs="Times New Roman"/>
          <w:sz w:val="24"/>
          <w:szCs w:val="24"/>
        </w:rPr>
        <w:t xml:space="preserve"> compared to my usual </w:t>
      </w:r>
      <w:r w:rsidR="00E94EA5">
        <w:rPr>
          <w:rFonts w:ascii="Times New Roman" w:hAnsi="Times New Roman" w:cs="Times New Roman"/>
          <w:sz w:val="24"/>
          <w:szCs w:val="24"/>
        </w:rPr>
        <w:t>calm</w:t>
      </w:r>
      <w:r w:rsidR="00621417">
        <w:rPr>
          <w:rFonts w:ascii="Times New Roman" w:hAnsi="Times New Roman" w:cs="Times New Roman"/>
          <w:sz w:val="24"/>
          <w:szCs w:val="24"/>
        </w:rPr>
        <w:t xml:space="preserve"> yet </w:t>
      </w:r>
      <w:r w:rsidR="00A54C7E">
        <w:rPr>
          <w:rFonts w:ascii="Times New Roman" w:hAnsi="Times New Roman" w:cs="Times New Roman"/>
          <w:sz w:val="24"/>
          <w:szCs w:val="24"/>
        </w:rPr>
        <w:t>sleepy expression. This is due to him having</w:t>
      </w:r>
      <w:r w:rsidRPr="00606FFE">
        <w:rPr>
          <w:rFonts w:ascii="Times New Roman" w:hAnsi="Times New Roman" w:cs="Times New Roman"/>
          <w:sz w:val="24"/>
          <w:szCs w:val="24"/>
        </w:rPr>
        <w:t xml:space="preserve"> the </w:t>
      </w:r>
      <w:r>
        <w:rPr>
          <w:rFonts w:ascii="Times New Roman" w:hAnsi="Times New Roman" w:cs="Times New Roman"/>
          <w:sz w:val="24"/>
          <w:szCs w:val="24"/>
        </w:rPr>
        <w:t>worst</w:t>
      </w:r>
      <w:r w:rsidRPr="00606FFE">
        <w:rPr>
          <w:rFonts w:ascii="Times New Roman" w:hAnsi="Times New Roman" w:cs="Times New Roman"/>
          <w:sz w:val="24"/>
          <w:szCs w:val="24"/>
        </w:rPr>
        <w:t xml:space="preserve"> job between the two of us </w:t>
      </w:r>
      <w:r w:rsidR="00A54C7E">
        <w:rPr>
          <w:rFonts w:ascii="Times New Roman" w:hAnsi="Times New Roman" w:cs="Times New Roman"/>
          <w:sz w:val="24"/>
          <w:szCs w:val="24"/>
        </w:rPr>
        <w:t xml:space="preserve">and due to said job, nearly everyone hates him and in turn he hates many. </w:t>
      </w:r>
    </w:p>
    <w:p w14:paraId="000E567C" w14:textId="1ECC1385" w:rsidR="00CA5F11" w:rsidRDefault="00CA5F11" w:rsidP="00CA5F11">
      <w:pPr>
        <w:spacing w:line="480" w:lineRule="auto"/>
        <w:jc w:val="both"/>
        <w:rPr>
          <w:ins w:id="3" w:author="Sanad Masannat" w:date="2020-10-07T11:37:00Z"/>
          <w:rFonts w:ascii="Times New Roman" w:hAnsi="Times New Roman" w:cs="Times New Roman"/>
          <w:sz w:val="24"/>
          <w:szCs w:val="24"/>
        </w:rPr>
      </w:pPr>
      <w:r w:rsidRPr="00606FFE">
        <w:rPr>
          <w:rFonts w:ascii="Times New Roman" w:hAnsi="Times New Roman" w:cs="Times New Roman"/>
          <w:sz w:val="24"/>
          <w:szCs w:val="24"/>
        </w:rPr>
        <w:t xml:space="preserve">“How can you even enjoy your job, it’s grim and everyone fears </w:t>
      </w:r>
      <w:r w:rsidR="00621417">
        <w:rPr>
          <w:rFonts w:ascii="Times New Roman" w:hAnsi="Times New Roman" w:cs="Times New Roman"/>
          <w:sz w:val="24"/>
          <w:szCs w:val="24"/>
        </w:rPr>
        <w:t xml:space="preserve">and hates </w:t>
      </w:r>
      <w:r w:rsidRPr="00606FFE">
        <w:rPr>
          <w:rFonts w:ascii="Times New Roman" w:hAnsi="Times New Roman" w:cs="Times New Roman"/>
          <w:sz w:val="24"/>
          <w:szCs w:val="24"/>
        </w:rPr>
        <w:t xml:space="preserve">you because of it.” I </w:t>
      </w:r>
      <w:r w:rsidR="00E94EA5">
        <w:rPr>
          <w:rFonts w:ascii="Times New Roman" w:hAnsi="Times New Roman" w:cs="Times New Roman"/>
          <w:sz w:val="24"/>
          <w:szCs w:val="24"/>
        </w:rPr>
        <w:t>ask</w:t>
      </w:r>
      <w:r w:rsidRPr="00606FFE">
        <w:rPr>
          <w:rFonts w:ascii="Times New Roman" w:hAnsi="Times New Roman" w:cs="Times New Roman"/>
          <w:sz w:val="24"/>
          <w:szCs w:val="24"/>
        </w:rPr>
        <w:t xml:space="preserve">. </w:t>
      </w:r>
    </w:p>
    <w:p w14:paraId="4118713E" w14:textId="55610C12" w:rsidR="00CA5F11" w:rsidRDefault="00CA5F11" w:rsidP="00CA5F11">
      <w:pPr>
        <w:spacing w:line="480" w:lineRule="auto"/>
        <w:jc w:val="both"/>
        <w:rPr>
          <w:ins w:id="4" w:author="Sanad Masannat" w:date="2020-10-07T11:37:00Z"/>
          <w:rFonts w:ascii="Times New Roman" w:hAnsi="Times New Roman" w:cs="Times New Roman"/>
          <w:sz w:val="24"/>
          <w:szCs w:val="24"/>
        </w:rPr>
      </w:pPr>
      <w:r w:rsidRPr="00606FFE">
        <w:rPr>
          <w:rFonts w:ascii="Times New Roman" w:hAnsi="Times New Roman" w:cs="Times New Roman"/>
          <w:sz w:val="24"/>
          <w:szCs w:val="24"/>
        </w:rPr>
        <w:t xml:space="preserve">He just looks at me and says, “You get used to it”. I smile at the little remark, despite our </w:t>
      </w:r>
      <w:r w:rsidR="00621417" w:rsidRPr="00606FFE">
        <w:rPr>
          <w:rFonts w:ascii="Times New Roman" w:hAnsi="Times New Roman" w:cs="Times New Roman"/>
          <w:sz w:val="24"/>
          <w:szCs w:val="24"/>
        </w:rPr>
        <w:t>differences</w:t>
      </w:r>
      <w:r w:rsidRPr="00606FFE">
        <w:rPr>
          <w:rFonts w:ascii="Times New Roman" w:hAnsi="Times New Roman" w:cs="Times New Roman"/>
          <w:sz w:val="24"/>
          <w:szCs w:val="24"/>
        </w:rPr>
        <w:t xml:space="preserve">, we still get along with each other. </w:t>
      </w:r>
    </w:p>
    <w:p w14:paraId="61BD3914" w14:textId="77777777" w:rsidR="00CA5F11" w:rsidRDefault="00CA5F11" w:rsidP="00CA5F11">
      <w:pPr>
        <w:spacing w:line="480" w:lineRule="auto"/>
        <w:jc w:val="both"/>
        <w:rPr>
          <w:ins w:id="5" w:author="Sanad Masannat" w:date="2020-10-07T11:39:00Z"/>
          <w:rFonts w:ascii="Times New Roman" w:hAnsi="Times New Roman" w:cs="Times New Roman"/>
          <w:sz w:val="24"/>
          <w:szCs w:val="24"/>
        </w:rPr>
      </w:pPr>
      <w:r w:rsidRPr="00606FFE">
        <w:rPr>
          <w:rFonts w:ascii="Times New Roman" w:hAnsi="Times New Roman" w:cs="Times New Roman"/>
          <w:sz w:val="24"/>
          <w:szCs w:val="24"/>
        </w:rPr>
        <w:t xml:space="preserve">“Oh brother, one last thing before I go, someone is here to see you. It’s her” He tells me. </w:t>
      </w:r>
    </w:p>
    <w:p w14:paraId="3343AEC6" w14:textId="6BF78DC0" w:rsidR="00CA5F11" w:rsidRPr="00606FFE" w:rsidRDefault="00CA5F11" w:rsidP="00CA5F11">
      <w:pPr>
        <w:spacing w:line="480" w:lineRule="auto"/>
        <w:jc w:val="both"/>
        <w:rPr>
          <w:rFonts w:ascii="Times New Roman" w:hAnsi="Times New Roman" w:cs="Times New Roman"/>
          <w:sz w:val="24"/>
          <w:szCs w:val="24"/>
        </w:rPr>
      </w:pPr>
      <w:r w:rsidRPr="00606FFE">
        <w:rPr>
          <w:rFonts w:ascii="Times New Roman" w:hAnsi="Times New Roman" w:cs="Times New Roman"/>
          <w:sz w:val="24"/>
          <w:szCs w:val="24"/>
        </w:rPr>
        <w:t xml:space="preserve">I did not even have to ask who was here, I can tell from his </w:t>
      </w:r>
      <w:r w:rsidR="00A54C7E">
        <w:rPr>
          <w:rFonts w:ascii="Times New Roman" w:hAnsi="Times New Roman" w:cs="Times New Roman"/>
          <w:sz w:val="24"/>
          <w:szCs w:val="24"/>
        </w:rPr>
        <w:t xml:space="preserve">more than usual </w:t>
      </w:r>
      <w:r w:rsidRPr="00606FFE">
        <w:rPr>
          <w:rFonts w:ascii="Times New Roman" w:hAnsi="Times New Roman" w:cs="Times New Roman"/>
          <w:sz w:val="24"/>
          <w:szCs w:val="24"/>
        </w:rPr>
        <w:t xml:space="preserve">pained expression who </w:t>
      </w:r>
      <w:r>
        <w:rPr>
          <w:rFonts w:ascii="Times New Roman" w:hAnsi="Times New Roman" w:cs="Times New Roman"/>
          <w:sz w:val="24"/>
          <w:szCs w:val="24"/>
        </w:rPr>
        <w:t>was</w:t>
      </w:r>
      <w:r w:rsidRPr="00606FFE">
        <w:rPr>
          <w:rFonts w:ascii="Times New Roman" w:hAnsi="Times New Roman" w:cs="Times New Roman"/>
          <w:sz w:val="24"/>
          <w:szCs w:val="24"/>
        </w:rPr>
        <w:t xml:space="preserve"> here for me.  </w:t>
      </w:r>
      <w:r w:rsidR="00621417" w:rsidRPr="00606FFE">
        <w:rPr>
          <w:rFonts w:ascii="Times New Roman" w:hAnsi="Times New Roman" w:cs="Times New Roman"/>
          <w:sz w:val="24"/>
          <w:szCs w:val="24"/>
        </w:rPr>
        <w:t>“</w:t>
      </w:r>
      <w:r w:rsidR="00621417">
        <w:rPr>
          <w:rFonts w:ascii="Times New Roman" w:hAnsi="Times New Roman" w:cs="Times New Roman"/>
          <w:sz w:val="24"/>
          <w:szCs w:val="24"/>
        </w:rPr>
        <w:t>I</w:t>
      </w:r>
      <w:r w:rsidRPr="00606FFE">
        <w:rPr>
          <w:rFonts w:ascii="Times New Roman" w:hAnsi="Times New Roman" w:cs="Times New Roman"/>
          <w:sz w:val="24"/>
          <w:szCs w:val="24"/>
        </w:rPr>
        <w:t xml:space="preserve"> see, before you go can you stay with my wife and child.” I </w:t>
      </w:r>
      <w:r w:rsidR="00E94EA5">
        <w:rPr>
          <w:rFonts w:ascii="Times New Roman" w:hAnsi="Times New Roman" w:cs="Times New Roman"/>
          <w:sz w:val="24"/>
          <w:szCs w:val="24"/>
        </w:rPr>
        <w:t>respond</w:t>
      </w:r>
      <w:r w:rsidRPr="00606FFE">
        <w:rPr>
          <w:rFonts w:ascii="Times New Roman" w:hAnsi="Times New Roman" w:cs="Times New Roman"/>
          <w:sz w:val="24"/>
          <w:szCs w:val="24"/>
        </w:rPr>
        <w:t xml:space="preserve">, “I fear something may happen to them </w:t>
      </w:r>
      <w:r w:rsidR="00E94EA5">
        <w:rPr>
          <w:rFonts w:ascii="Times New Roman" w:hAnsi="Times New Roman" w:cs="Times New Roman"/>
          <w:sz w:val="24"/>
          <w:szCs w:val="24"/>
        </w:rPr>
        <w:t>considering</w:t>
      </w:r>
      <w:r w:rsidRPr="00606FFE">
        <w:rPr>
          <w:rFonts w:ascii="Times New Roman" w:hAnsi="Times New Roman" w:cs="Times New Roman"/>
          <w:sz w:val="24"/>
          <w:szCs w:val="24"/>
        </w:rPr>
        <w:t xml:space="preserve"> she is here.” He nods and goes deeper into my </w:t>
      </w:r>
      <w:r w:rsidRPr="00606FFE">
        <w:rPr>
          <w:rFonts w:ascii="Times New Roman" w:hAnsi="Times New Roman" w:cs="Times New Roman"/>
          <w:sz w:val="24"/>
          <w:szCs w:val="24"/>
        </w:rPr>
        <w:lastRenderedPageBreak/>
        <w:t xml:space="preserve">home </w:t>
      </w:r>
      <w:r w:rsidR="00E94EA5">
        <w:rPr>
          <w:rFonts w:ascii="Times New Roman" w:hAnsi="Times New Roman" w:cs="Times New Roman"/>
          <w:sz w:val="24"/>
          <w:szCs w:val="24"/>
        </w:rPr>
        <w:t xml:space="preserve">took look after my family </w:t>
      </w:r>
      <w:r w:rsidRPr="00606FFE">
        <w:rPr>
          <w:rFonts w:ascii="Times New Roman" w:hAnsi="Times New Roman" w:cs="Times New Roman"/>
          <w:sz w:val="24"/>
          <w:szCs w:val="24"/>
        </w:rPr>
        <w:t xml:space="preserve">while I </w:t>
      </w:r>
      <w:r w:rsidR="00E94EA5">
        <w:rPr>
          <w:rFonts w:ascii="Times New Roman" w:hAnsi="Times New Roman" w:cs="Times New Roman"/>
          <w:sz w:val="24"/>
          <w:szCs w:val="24"/>
        </w:rPr>
        <w:t>go towards</w:t>
      </w:r>
      <w:r w:rsidRPr="00606FFE">
        <w:rPr>
          <w:rFonts w:ascii="Times New Roman" w:hAnsi="Times New Roman" w:cs="Times New Roman"/>
          <w:sz w:val="24"/>
          <w:szCs w:val="24"/>
        </w:rPr>
        <w:t xml:space="preserve"> the great river waiting for the unwanted guest to enter.</w:t>
      </w:r>
    </w:p>
    <w:p w14:paraId="4694BB18" w14:textId="4ABC5E1B" w:rsidR="00CA5F11" w:rsidRPr="00606FFE" w:rsidRDefault="00CA5F11" w:rsidP="00CA5F11">
      <w:pPr>
        <w:spacing w:line="480" w:lineRule="auto"/>
        <w:jc w:val="both"/>
        <w:rPr>
          <w:rFonts w:ascii="Times New Roman" w:hAnsi="Times New Roman" w:cs="Times New Roman"/>
          <w:sz w:val="24"/>
          <w:szCs w:val="24"/>
        </w:rPr>
      </w:pPr>
      <w:r w:rsidRPr="00606FFE">
        <w:rPr>
          <w:rFonts w:ascii="Times New Roman" w:hAnsi="Times New Roman" w:cs="Times New Roman"/>
          <w:sz w:val="24"/>
          <w:szCs w:val="24"/>
        </w:rPr>
        <w:t xml:space="preserve">I </w:t>
      </w:r>
      <w:r w:rsidR="00E94EA5">
        <w:rPr>
          <w:rFonts w:ascii="Times New Roman" w:hAnsi="Times New Roman" w:cs="Times New Roman"/>
          <w:sz w:val="24"/>
          <w:szCs w:val="24"/>
        </w:rPr>
        <w:t>approach</w:t>
      </w:r>
      <w:r w:rsidRPr="00606FFE">
        <w:rPr>
          <w:rFonts w:ascii="Times New Roman" w:hAnsi="Times New Roman" w:cs="Times New Roman"/>
          <w:sz w:val="24"/>
          <w:szCs w:val="24"/>
        </w:rPr>
        <w:t xml:space="preserve"> the wide river that flows past my humble home. The guest hasn’t yet arrived </w:t>
      </w:r>
      <w:r>
        <w:rPr>
          <w:rFonts w:ascii="Times New Roman" w:hAnsi="Times New Roman" w:cs="Times New Roman"/>
          <w:sz w:val="24"/>
          <w:szCs w:val="24"/>
        </w:rPr>
        <w:t>when</w:t>
      </w:r>
      <w:r w:rsidRPr="00606FFE">
        <w:rPr>
          <w:rFonts w:ascii="Times New Roman" w:hAnsi="Times New Roman" w:cs="Times New Roman"/>
          <w:sz w:val="24"/>
          <w:szCs w:val="24"/>
        </w:rPr>
        <w:t xml:space="preserve"> </w:t>
      </w:r>
      <w:proofErr w:type="gramStart"/>
      <w:r w:rsidRPr="00606FFE">
        <w:rPr>
          <w:rFonts w:ascii="Times New Roman" w:hAnsi="Times New Roman" w:cs="Times New Roman"/>
          <w:sz w:val="24"/>
          <w:szCs w:val="24"/>
        </w:rPr>
        <w:t>I</w:t>
      </w:r>
      <w:proofErr w:type="gramEnd"/>
      <w:r>
        <w:rPr>
          <w:rFonts w:ascii="Times New Roman" w:hAnsi="Times New Roman" w:cs="Times New Roman"/>
          <w:sz w:val="24"/>
          <w:szCs w:val="24"/>
        </w:rPr>
        <w:t xml:space="preserve"> </w:t>
      </w:r>
      <w:r w:rsidR="00E94EA5">
        <w:rPr>
          <w:rFonts w:ascii="Times New Roman" w:hAnsi="Times New Roman" w:cs="Times New Roman"/>
          <w:sz w:val="24"/>
          <w:szCs w:val="24"/>
        </w:rPr>
        <w:t>so</w:t>
      </w:r>
      <w:r>
        <w:rPr>
          <w:rFonts w:ascii="Times New Roman" w:hAnsi="Times New Roman" w:cs="Times New Roman"/>
          <w:sz w:val="24"/>
          <w:szCs w:val="24"/>
        </w:rPr>
        <w:t xml:space="preserve"> </w:t>
      </w:r>
      <w:r w:rsidR="00E94EA5">
        <w:rPr>
          <w:rFonts w:ascii="Times New Roman" w:hAnsi="Times New Roman" w:cs="Times New Roman"/>
          <w:sz w:val="24"/>
          <w:szCs w:val="24"/>
        </w:rPr>
        <w:t>I</w:t>
      </w:r>
      <w:r w:rsidRPr="00606FFE">
        <w:rPr>
          <w:rFonts w:ascii="Times New Roman" w:hAnsi="Times New Roman" w:cs="Times New Roman"/>
          <w:sz w:val="24"/>
          <w:szCs w:val="24"/>
        </w:rPr>
        <w:t xml:space="preserve"> breathe</w:t>
      </w:r>
      <w:r w:rsidR="00E94EA5">
        <w:rPr>
          <w:rFonts w:ascii="Times New Roman" w:hAnsi="Times New Roman" w:cs="Times New Roman"/>
          <w:sz w:val="24"/>
          <w:szCs w:val="24"/>
        </w:rPr>
        <w:t xml:space="preserve"> a breath</w:t>
      </w:r>
      <w:r w:rsidRPr="00606FFE">
        <w:rPr>
          <w:rFonts w:ascii="Times New Roman" w:hAnsi="Times New Roman" w:cs="Times New Roman"/>
          <w:sz w:val="24"/>
          <w:szCs w:val="24"/>
        </w:rPr>
        <w:t xml:space="preserve"> of relief. I’ve got some time to relax. I walk a small distance towards the vast poppy field nearby. Poppies are such a beautiful flower</w:t>
      </w:r>
      <w:r w:rsidR="007A3B35">
        <w:rPr>
          <w:rFonts w:ascii="Times New Roman" w:hAnsi="Times New Roman" w:cs="Times New Roman"/>
          <w:sz w:val="24"/>
          <w:szCs w:val="24"/>
        </w:rPr>
        <w:t xml:space="preserve"> and have quite a variety of uses such as being used to create morphine and other drugs due to the relaxing nature of it.</w:t>
      </w:r>
      <w:r w:rsidRPr="00606FFE">
        <w:rPr>
          <w:rFonts w:ascii="Times New Roman" w:hAnsi="Times New Roman" w:cs="Times New Roman"/>
          <w:sz w:val="24"/>
          <w:szCs w:val="24"/>
        </w:rPr>
        <w:t xml:space="preserve"> </w:t>
      </w:r>
      <w:r w:rsidR="007A3B35">
        <w:rPr>
          <w:rFonts w:ascii="Times New Roman" w:hAnsi="Times New Roman" w:cs="Times New Roman"/>
          <w:sz w:val="24"/>
          <w:szCs w:val="24"/>
        </w:rPr>
        <w:t>W</w:t>
      </w:r>
      <w:r w:rsidRPr="00606FFE">
        <w:rPr>
          <w:rFonts w:ascii="Times New Roman" w:hAnsi="Times New Roman" w:cs="Times New Roman"/>
          <w:sz w:val="24"/>
          <w:szCs w:val="24"/>
        </w:rPr>
        <w:t>ith how much I grow, it appears there is a sea of red just beside the vast blue river. It’s a beautiful sight in which</w:t>
      </w:r>
      <w:r>
        <w:rPr>
          <w:rFonts w:ascii="Times New Roman" w:hAnsi="Times New Roman" w:cs="Times New Roman"/>
          <w:sz w:val="24"/>
          <w:szCs w:val="24"/>
        </w:rPr>
        <w:t xml:space="preserve"> you</w:t>
      </w:r>
      <w:r w:rsidRPr="00606FFE">
        <w:rPr>
          <w:rFonts w:ascii="Times New Roman" w:hAnsi="Times New Roman" w:cs="Times New Roman"/>
          <w:sz w:val="24"/>
          <w:szCs w:val="24"/>
        </w:rPr>
        <w:t xml:space="preserve"> hear nothing but the calming sounds of the river. I </w:t>
      </w:r>
      <w:r w:rsidR="00E94EA5">
        <w:rPr>
          <w:rFonts w:ascii="Times New Roman" w:hAnsi="Times New Roman" w:cs="Times New Roman"/>
          <w:sz w:val="24"/>
          <w:szCs w:val="24"/>
        </w:rPr>
        <w:t>stand</w:t>
      </w:r>
      <w:r w:rsidRPr="00606FFE">
        <w:rPr>
          <w:rFonts w:ascii="Times New Roman" w:hAnsi="Times New Roman" w:cs="Times New Roman"/>
          <w:sz w:val="24"/>
          <w:szCs w:val="24"/>
        </w:rPr>
        <w:t xml:space="preserve"> completely silent and </w:t>
      </w:r>
      <w:r w:rsidR="00E94EA5">
        <w:rPr>
          <w:rFonts w:ascii="Times New Roman" w:hAnsi="Times New Roman" w:cs="Times New Roman"/>
          <w:sz w:val="24"/>
          <w:szCs w:val="24"/>
        </w:rPr>
        <w:t>close</w:t>
      </w:r>
      <w:r w:rsidRPr="00606FFE">
        <w:rPr>
          <w:rFonts w:ascii="Times New Roman" w:hAnsi="Times New Roman" w:cs="Times New Roman"/>
          <w:sz w:val="24"/>
          <w:szCs w:val="24"/>
        </w:rPr>
        <w:t xml:space="preserve"> my eyes, just to hear the swishing of the river. I </w:t>
      </w:r>
      <w:r w:rsidR="00621417">
        <w:rPr>
          <w:rFonts w:ascii="Times New Roman" w:hAnsi="Times New Roman" w:cs="Times New Roman"/>
          <w:sz w:val="24"/>
          <w:szCs w:val="24"/>
        </w:rPr>
        <w:t>feel</w:t>
      </w:r>
      <w:r w:rsidRPr="00606FFE">
        <w:rPr>
          <w:rFonts w:ascii="Times New Roman" w:hAnsi="Times New Roman" w:cs="Times New Roman"/>
          <w:sz w:val="24"/>
          <w:szCs w:val="24"/>
        </w:rPr>
        <w:t xml:space="preserve"> at peace being carried away by the river</w:t>
      </w:r>
      <w:r w:rsidR="00621417">
        <w:rPr>
          <w:rFonts w:ascii="Times New Roman" w:hAnsi="Times New Roman" w:cs="Times New Roman"/>
          <w:sz w:val="24"/>
          <w:szCs w:val="24"/>
        </w:rPr>
        <w:t>’</w:t>
      </w:r>
      <w:r w:rsidRPr="00606FFE">
        <w:rPr>
          <w:rFonts w:ascii="Times New Roman" w:hAnsi="Times New Roman" w:cs="Times New Roman"/>
          <w:sz w:val="24"/>
          <w:szCs w:val="24"/>
        </w:rPr>
        <w:t xml:space="preserve">s </w:t>
      </w:r>
      <w:r w:rsidR="00621417">
        <w:rPr>
          <w:rFonts w:ascii="Times New Roman" w:hAnsi="Times New Roman" w:cs="Times New Roman"/>
          <w:sz w:val="24"/>
          <w:szCs w:val="24"/>
        </w:rPr>
        <w:t>songs</w:t>
      </w:r>
      <w:r w:rsidRPr="00606FFE">
        <w:rPr>
          <w:rFonts w:ascii="Times New Roman" w:hAnsi="Times New Roman" w:cs="Times New Roman"/>
          <w:sz w:val="24"/>
          <w:szCs w:val="24"/>
        </w:rPr>
        <w:t>.</w:t>
      </w:r>
    </w:p>
    <w:p w14:paraId="52DA6767" w14:textId="24F6C310" w:rsidR="00CA5F11" w:rsidRDefault="00CA5F11" w:rsidP="00CA5F11">
      <w:pPr>
        <w:spacing w:line="480" w:lineRule="auto"/>
        <w:jc w:val="both"/>
        <w:rPr>
          <w:rFonts w:ascii="Times New Roman" w:hAnsi="Times New Roman" w:cs="Times New Roman"/>
          <w:sz w:val="24"/>
          <w:szCs w:val="24"/>
        </w:rPr>
      </w:pPr>
      <w:r w:rsidRPr="00606FFE">
        <w:rPr>
          <w:rFonts w:ascii="Times New Roman" w:hAnsi="Times New Roman" w:cs="Times New Roman"/>
          <w:sz w:val="24"/>
          <w:szCs w:val="24"/>
        </w:rPr>
        <w:t xml:space="preserve"> Suddenly I hear the grating voice of a woman nearby. “Where are you?!”. There goes the peace and quiet I was enjoying.  A beautiful woman</w:t>
      </w:r>
      <w:r w:rsidR="00E94EA5">
        <w:rPr>
          <w:rFonts w:ascii="Times New Roman" w:hAnsi="Times New Roman" w:cs="Times New Roman"/>
          <w:sz w:val="24"/>
          <w:szCs w:val="24"/>
        </w:rPr>
        <w:t xml:space="preserve"> with flowing blond hair</w:t>
      </w:r>
      <w:r w:rsidRPr="00606FFE">
        <w:rPr>
          <w:rFonts w:ascii="Times New Roman" w:hAnsi="Times New Roman" w:cs="Times New Roman"/>
          <w:sz w:val="24"/>
          <w:szCs w:val="24"/>
        </w:rPr>
        <w:t xml:space="preserve"> approaches me and is visibly angry</w:t>
      </w:r>
      <w:r w:rsidR="007A3B35">
        <w:rPr>
          <w:rFonts w:ascii="Times New Roman" w:hAnsi="Times New Roman" w:cs="Times New Roman"/>
          <w:sz w:val="24"/>
          <w:szCs w:val="24"/>
        </w:rPr>
        <w:t xml:space="preserve"> so much</w:t>
      </w:r>
      <w:r w:rsidRPr="00606FFE">
        <w:rPr>
          <w:rFonts w:ascii="Times New Roman" w:hAnsi="Times New Roman" w:cs="Times New Roman"/>
          <w:sz w:val="24"/>
          <w:szCs w:val="24"/>
        </w:rPr>
        <w:t xml:space="preserve"> that her peacock feathered scarf is standing on end.</w:t>
      </w:r>
      <w:r w:rsidR="00621417">
        <w:rPr>
          <w:rFonts w:ascii="Times New Roman" w:hAnsi="Times New Roman" w:cs="Times New Roman"/>
          <w:sz w:val="24"/>
          <w:szCs w:val="24"/>
        </w:rPr>
        <w:t xml:space="preserve"> Her beautiful appearance </w:t>
      </w:r>
      <w:r w:rsidR="00EC22BE">
        <w:rPr>
          <w:rFonts w:ascii="Times New Roman" w:hAnsi="Times New Roman" w:cs="Times New Roman"/>
          <w:sz w:val="24"/>
          <w:szCs w:val="24"/>
        </w:rPr>
        <w:t xml:space="preserve">hugely contrasts her manipulative and spiteful </w:t>
      </w:r>
      <w:proofErr w:type="gramStart"/>
      <w:r w:rsidR="00EC22BE">
        <w:rPr>
          <w:rFonts w:ascii="Times New Roman" w:hAnsi="Times New Roman" w:cs="Times New Roman"/>
          <w:sz w:val="24"/>
          <w:szCs w:val="24"/>
        </w:rPr>
        <w:t>personality</w:t>
      </w:r>
      <w:r w:rsidR="00621417">
        <w:rPr>
          <w:rFonts w:ascii="Times New Roman" w:hAnsi="Times New Roman" w:cs="Times New Roman"/>
          <w:sz w:val="24"/>
          <w:szCs w:val="24"/>
        </w:rPr>
        <w:t xml:space="preserve"> </w:t>
      </w:r>
      <w:r w:rsidRPr="00606FFE">
        <w:rPr>
          <w:rFonts w:ascii="Times New Roman" w:hAnsi="Times New Roman" w:cs="Times New Roman"/>
          <w:sz w:val="24"/>
          <w:szCs w:val="24"/>
        </w:rPr>
        <w:t xml:space="preserve"> I</w:t>
      </w:r>
      <w:proofErr w:type="gramEnd"/>
      <w:r w:rsidRPr="00606FFE">
        <w:rPr>
          <w:rFonts w:ascii="Times New Roman" w:hAnsi="Times New Roman" w:cs="Times New Roman"/>
          <w:sz w:val="24"/>
          <w:szCs w:val="24"/>
        </w:rPr>
        <w:t xml:space="preserve"> try to hide my anger and play by </w:t>
      </w:r>
      <w:r w:rsidR="00383AE9">
        <w:rPr>
          <w:rFonts w:ascii="Times New Roman" w:hAnsi="Times New Roman" w:cs="Times New Roman"/>
          <w:sz w:val="24"/>
          <w:szCs w:val="24"/>
        </w:rPr>
        <w:t xml:space="preserve">my </w:t>
      </w:r>
      <w:r w:rsidRPr="00606FFE">
        <w:rPr>
          <w:rFonts w:ascii="Times New Roman" w:hAnsi="Times New Roman" w:cs="Times New Roman"/>
          <w:sz w:val="24"/>
          <w:szCs w:val="24"/>
        </w:rPr>
        <w:t>reputation of being a c</w:t>
      </w:r>
      <w:r w:rsidR="00383AE9">
        <w:rPr>
          <w:rFonts w:ascii="Times New Roman" w:hAnsi="Times New Roman" w:cs="Times New Roman"/>
          <w:sz w:val="24"/>
          <w:szCs w:val="24"/>
        </w:rPr>
        <w:t>al</w:t>
      </w:r>
      <w:r w:rsidRPr="00606FFE">
        <w:rPr>
          <w:rFonts w:ascii="Times New Roman" w:hAnsi="Times New Roman" w:cs="Times New Roman"/>
          <w:sz w:val="24"/>
          <w:szCs w:val="24"/>
        </w:rPr>
        <w:t xml:space="preserve">m and gentle man. “How do you do?” I say whilst smiling. </w:t>
      </w:r>
    </w:p>
    <w:p w14:paraId="1FBDB289" w14:textId="5F19DE0A" w:rsidR="00CA5F11" w:rsidRDefault="00CA5F11" w:rsidP="00CA5F11">
      <w:pPr>
        <w:spacing w:line="480" w:lineRule="auto"/>
        <w:jc w:val="both"/>
        <w:rPr>
          <w:rFonts w:ascii="Times New Roman" w:hAnsi="Times New Roman" w:cs="Times New Roman"/>
          <w:sz w:val="24"/>
          <w:szCs w:val="24"/>
        </w:rPr>
      </w:pPr>
      <w:r w:rsidRPr="00606FFE">
        <w:rPr>
          <w:rFonts w:ascii="Times New Roman" w:hAnsi="Times New Roman" w:cs="Times New Roman"/>
          <w:sz w:val="24"/>
          <w:szCs w:val="24"/>
        </w:rPr>
        <w:t>“I have been looking for</w:t>
      </w:r>
      <w:r>
        <w:rPr>
          <w:rFonts w:ascii="Times New Roman" w:hAnsi="Times New Roman" w:cs="Times New Roman"/>
          <w:sz w:val="24"/>
          <w:szCs w:val="24"/>
        </w:rPr>
        <w:t xml:space="preserve"> you for</w:t>
      </w:r>
      <w:r w:rsidRPr="00606FFE">
        <w:rPr>
          <w:rFonts w:ascii="Times New Roman" w:hAnsi="Times New Roman" w:cs="Times New Roman"/>
          <w:sz w:val="24"/>
          <w:szCs w:val="24"/>
        </w:rPr>
        <w:t xml:space="preserve"> about an hour now! This feels like a giant cave that’s impossible to navigate</w:t>
      </w:r>
      <w:r>
        <w:rPr>
          <w:rFonts w:ascii="Times New Roman" w:hAnsi="Times New Roman" w:cs="Times New Roman"/>
          <w:sz w:val="24"/>
          <w:szCs w:val="24"/>
        </w:rPr>
        <w:t xml:space="preserve"> through</w:t>
      </w:r>
      <w:r w:rsidR="00383AE9">
        <w:rPr>
          <w:rFonts w:ascii="Times New Roman" w:hAnsi="Times New Roman" w:cs="Times New Roman"/>
          <w:sz w:val="24"/>
          <w:szCs w:val="24"/>
        </w:rPr>
        <w:t>, it doesn’t help that I felt sleepy as I tried to find you</w:t>
      </w:r>
      <w:r>
        <w:rPr>
          <w:rFonts w:ascii="Times New Roman" w:hAnsi="Times New Roman" w:cs="Times New Roman"/>
          <w:sz w:val="24"/>
          <w:szCs w:val="24"/>
        </w:rPr>
        <w:t>”</w:t>
      </w:r>
      <w:r w:rsidRPr="00606FFE">
        <w:rPr>
          <w:rFonts w:ascii="Times New Roman" w:hAnsi="Times New Roman" w:cs="Times New Roman"/>
          <w:sz w:val="24"/>
          <w:szCs w:val="24"/>
        </w:rPr>
        <w:t xml:space="preserve"> She barks. </w:t>
      </w:r>
    </w:p>
    <w:p w14:paraId="4B76FC9F" w14:textId="77777777" w:rsidR="00CA5F11" w:rsidRDefault="00CA5F11" w:rsidP="00CA5F11">
      <w:pPr>
        <w:spacing w:line="480" w:lineRule="auto"/>
        <w:jc w:val="both"/>
        <w:rPr>
          <w:rFonts w:ascii="Times New Roman" w:hAnsi="Times New Roman" w:cs="Times New Roman"/>
          <w:sz w:val="24"/>
          <w:szCs w:val="24"/>
        </w:rPr>
      </w:pPr>
      <w:r w:rsidRPr="00606FFE">
        <w:rPr>
          <w:rFonts w:ascii="Times New Roman" w:hAnsi="Times New Roman" w:cs="Times New Roman"/>
          <w:sz w:val="24"/>
          <w:szCs w:val="24"/>
        </w:rPr>
        <w:t>“I see… I humbly apologize” I lie. “How can I help you today?” I ask her.</w:t>
      </w:r>
    </w:p>
    <w:p w14:paraId="0DFC17E7" w14:textId="77777777" w:rsidR="00650484" w:rsidRDefault="00CA5F11" w:rsidP="00CA5F11">
      <w:pPr>
        <w:spacing w:line="480" w:lineRule="auto"/>
        <w:jc w:val="both"/>
        <w:rPr>
          <w:rFonts w:ascii="Times New Roman" w:hAnsi="Times New Roman" w:cs="Times New Roman"/>
          <w:sz w:val="24"/>
          <w:szCs w:val="24"/>
        </w:rPr>
      </w:pPr>
      <w:r w:rsidRPr="00606FFE">
        <w:rPr>
          <w:rFonts w:ascii="Times New Roman" w:hAnsi="Times New Roman" w:cs="Times New Roman"/>
          <w:sz w:val="24"/>
          <w:szCs w:val="24"/>
        </w:rPr>
        <w:t xml:space="preserve"> I already understand what she needs me for unfortunately, but it was polite to ask. “My husband still has not learned his lesson; I need your help with him again. The 3</w:t>
      </w:r>
      <w:r w:rsidRPr="00606FFE">
        <w:rPr>
          <w:rFonts w:ascii="Times New Roman" w:hAnsi="Times New Roman" w:cs="Times New Roman"/>
          <w:sz w:val="24"/>
          <w:szCs w:val="24"/>
          <w:vertAlign w:val="superscript"/>
        </w:rPr>
        <w:t>rd</w:t>
      </w:r>
      <w:r w:rsidRPr="00606FFE">
        <w:rPr>
          <w:rFonts w:ascii="Times New Roman" w:hAnsi="Times New Roman" w:cs="Times New Roman"/>
          <w:sz w:val="24"/>
          <w:szCs w:val="24"/>
        </w:rPr>
        <w:t xml:space="preserve"> time will </w:t>
      </w:r>
      <w:proofErr w:type="gramStart"/>
      <w:r w:rsidRPr="00606FFE">
        <w:rPr>
          <w:rFonts w:ascii="Times New Roman" w:hAnsi="Times New Roman" w:cs="Times New Roman"/>
          <w:sz w:val="24"/>
          <w:szCs w:val="24"/>
        </w:rPr>
        <w:t>definitely send</w:t>
      </w:r>
      <w:proofErr w:type="gramEnd"/>
      <w:r w:rsidRPr="00606FFE">
        <w:rPr>
          <w:rFonts w:ascii="Times New Roman" w:hAnsi="Times New Roman" w:cs="Times New Roman"/>
          <w:sz w:val="24"/>
          <w:szCs w:val="24"/>
        </w:rPr>
        <w:t xml:space="preserve"> him the message to stop cheating on me</w:t>
      </w:r>
      <w:r w:rsidR="00E94EA5">
        <w:rPr>
          <w:rFonts w:ascii="Times New Roman" w:hAnsi="Times New Roman" w:cs="Times New Roman"/>
          <w:sz w:val="24"/>
          <w:szCs w:val="24"/>
        </w:rPr>
        <w:t>. It doesn’t help that he sees this woman more frequently than all the others. I angers me so much that I may consider divorce</w:t>
      </w:r>
      <w:r w:rsidRPr="00606FFE">
        <w:rPr>
          <w:rFonts w:ascii="Times New Roman" w:hAnsi="Times New Roman" w:cs="Times New Roman"/>
          <w:sz w:val="24"/>
          <w:szCs w:val="24"/>
        </w:rPr>
        <w:t>” She tells me.</w:t>
      </w:r>
      <w:r w:rsidR="0052295C">
        <w:rPr>
          <w:rFonts w:ascii="Times New Roman" w:hAnsi="Times New Roman" w:cs="Times New Roman"/>
          <w:sz w:val="24"/>
          <w:szCs w:val="24"/>
        </w:rPr>
        <w:t xml:space="preserve"> </w:t>
      </w:r>
      <w:r w:rsidRPr="00606FFE">
        <w:rPr>
          <w:rFonts w:ascii="Times New Roman" w:hAnsi="Times New Roman" w:cs="Times New Roman"/>
          <w:sz w:val="24"/>
          <w:szCs w:val="24"/>
        </w:rPr>
        <w:t xml:space="preserve">I can sense </w:t>
      </w:r>
      <w:r>
        <w:rPr>
          <w:rFonts w:ascii="Times New Roman" w:hAnsi="Times New Roman" w:cs="Times New Roman"/>
          <w:sz w:val="24"/>
          <w:szCs w:val="24"/>
        </w:rPr>
        <w:t>the</w:t>
      </w:r>
      <w:r w:rsidRPr="00606FFE">
        <w:rPr>
          <w:rFonts w:ascii="Times New Roman" w:hAnsi="Times New Roman" w:cs="Times New Roman"/>
          <w:sz w:val="24"/>
          <w:szCs w:val="24"/>
        </w:rPr>
        <w:t xml:space="preserve"> </w:t>
      </w:r>
      <w:r w:rsidRPr="00606FFE">
        <w:rPr>
          <w:rFonts w:ascii="Times New Roman" w:hAnsi="Times New Roman" w:cs="Times New Roman"/>
          <w:sz w:val="24"/>
          <w:szCs w:val="24"/>
        </w:rPr>
        <w:lastRenderedPageBreak/>
        <w:t xml:space="preserve">enmity towards her husband. He is known to go and sleep with nearly anything that moves and tries to hide from his cow-eyed wife standing before me. </w:t>
      </w:r>
    </w:p>
    <w:p w14:paraId="08401C3B" w14:textId="1B2DA1C2" w:rsidR="00CA5F11" w:rsidRDefault="00CA5F11" w:rsidP="00CA5F11">
      <w:pPr>
        <w:spacing w:line="480" w:lineRule="auto"/>
        <w:jc w:val="both"/>
        <w:rPr>
          <w:rFonts w:ascii="Times New Roman" w:hAnsi="Times New Roman" w:cs="Times New Roman"/>
          <w:sz w:val="24"/>
          <w:szCs w:val="24"/>
        </w:rPr>
      </w:pPr>
      <w:r w:rsidRPr="00606FFE">
        <w:rPr>
          <w:rFonts w:ascii="Times New Roman" w:hAnsi="Times New Roman" w:cs="Times New Roman"/>
          <w:sz w:val="24"/>
          <w:szCs w:val="24"/>
        </w:rPr>
        <w:t>I</w:t>
      </w:r>
      <w:bookmarkStart w:id="6" w:name="_GoBack"/>
      <w:bookmarkEnd w:id="6"/>
      <w:r w:rsidRPr="00606FFE">
        <w:rPr>
          <w:rFonts w:ascii="Times New Roman" w:hAnsi="Times New Roman" w:cs="Times New Roman"/>
          <w:sz w:val="24"/>
          <w:szCs w:val="24"/>
        </w:rPr>
        <w:t xml:space="preserve"> have assisted her twice in the past for various reasons. The first time I helped was due to her improving my wisdom (really required for my line of work) but her husband nearly killed </w:t>
      </w:r>
      <w:r>
        <w:rPr>
          <w:rFonts w:ascii="Times New Roman" w:hAnsi="Times New Roman" w:cs="Times New Roman"/>
          <w:sz w:val="24"/>
          <w:szCs w:val="24"/>
        </w:rPr>
        <w:t xml:space="preserve">me </w:t>
      </w:r>
      <w:r w:rsidRPr="00606FFE">
        <w:rPr>
          <w:rFonts w:ascii="Times New Roman" w:hAnsi="Times New Roman" w:cs="Times New Roman"/>
          <w:sz w:val="24"/>
          <w:szCs w:val="24"/>
        </w:rPr>
        <w:t xml:space="preserve">after figuring out I interfered. If it wasn’t for Mother, I surely would have perished back then. While I was reluctant the second time, she helped me </w:t>
      </w:r>
      <w:r w:rsidR="005F4EDF">
        <w:rPr>
          <w:rFonts w:ascii="Times New Roman" w:hAnsi="Times New Roman" w:cs="Times New Roman"/>
          <w:sz w:val="24"/>
          <w:szCs w:val="24"/>
        </w:rPr>
        <w:t>meet</w:t>
      </w:r>
      <w:r w:rsidRPr="00606FFE">
        <w:rPr>
          <w:rFonts w:ascii="Times New Roman" w:hAnsi="Times New Roman" w:cs="Times New Roman"/>
          <w:sz w:val="24"/>
          <w:szCs w:val="24"/>
        </w:rPr>
        <w:t xml:space="preserve"> my lovely wife and </w:t>
      </w:r>
      <w:r w:rsidR="00E94EA5">
        <w:rPr>
          <w:rFonts w:ascii="Times New Roman" w:hAnsi="Times New Roman" w:cs="Times New Roman"/>
          <w:sz w:val="24"/>
          <w:szCs w:val="24"/>
        </w:rPr>
        <w:t>provided</w:t>
      </w:r>
      <w:r w:rsidRPr="00606FFE">
        <w:rPr>
          <w:rFonts w:ascii="Times New Roman" w:hAnsi="Times New Roman" w:cs="Times New Roman"/>
          <w:sz w:val="24"/>
          <w:szCs w:val="24"/>
        </w:rPr>
        <w:t xml:space="preserve"> me a lot of gifts</w:t>
      </w:r>
      <w:r w:rsidR="00E94EA5">
        <w:rPr>
          <w:rFonts w:ascii="Times New Roman" w:hAnsi="Times New Roman" w:cs="Times New Roman"/>
          <w:sz w:val="24"/>
          <w:szCs w:val="24"/>
        </w:rPr>
        <w:t xml:space="preserve"> such as the lustrous, golden colored chair and </w:t>
      </w:r>
      <w:r w:rsidR="0052295C">
        <w:rPr>
          <w:rFonts w:ascii="Times New Roman" w:hAnsi="Times New Roman" w:cs="Times New Roman"/>
          <w:sz w:val="24"/>
          <w:szCs w:val="24"/>
        </w:rPr>
        <w:t>footstool</w:t>
      </w:r>
      <w:r w:rsidR="00E94EA5">
        <w:rPr>
          <w:rFonts w:ascii="Times New Roman" w:hAnsi="Times New Roman" w:cs="Times New Roman"/>
          <w:sz w:val="24"/>
          <w:szCs w:val="24"/>
        </w:rPr>
        <w:t xml:space="preserve"> that I frequently use</w:t>
      </w:r>
      <w:r w:rsidRPr="00606FFE">
        <w:rPr>
          <w:rFonts w:ascii="Times New Roman" w:hAnsi="Times New Roman" w:cs="Times New Roman"/>
          <w:sz w:val="24"/>
          <w:szCs w:val="24"/>
        </w:rPr>
        <w:t>. While her husband never realized I interfered back then, the story of how I did so spread far and wide that I fear</w:t>
      </w:r>
      <w:r>
        <w:rPr>
          <w:rFonts w:ascii="Times New Roman" w:hAnsi="Times New Roman" w:cs="Times New Roman"/>
          <w:sz w:val="24"/>
          <w:szCs w:val="24"/>
        </w:rPr>
        <w:t>ed</w:t>
      </w:r>
      <w:r w:rsidRPr="00606FFE">
        <w:rPr>
          <w:rFonts w:ascii="Times New Roman" w:hAnsi="Times New Roman" w:cs="Times New Roman"/>
          <w:sz w:val="24"/>
          <w:szCs w:val="24"/>
        </w:rPr>
        <w:t xml:space="preserve"> if I encounter</w:t>
      </w:r>
      <w:r w:rsidR="005F4EDF">
        <w:rPr>
          <w:rFonts w:ascii="Times New Roman" w:hAnsi="Times New Roman" w:cs="Times New Roman"/>
          <w:sz w:val="24"/>
          <w:szCs w:val="24"/>
        </w:rPr>
        <w:t>ed</w:t>
      </w:r>
      <w:r w:rsidRPr="00606FFE">
        <w:rPr>
          <w:rFonts w:ascii="Times New Roman" w:hAnsi="Times New Roman" w:cs="Times New Roman"/>
          <w:sz w:val="24"/>
          <w:szCs w:val="24"/>
        </w:rPr>
        <w:t xml:space="preserve"> him again</w:t>
      </w:r>
      <w:r w:rsidR="005F4EDF">
        <w:rPr>
          <w:rFonts w:ascii="Times New Roman" w:hAnsi="Times New Roman" w:cs="Times New Roman"/>
          <w:sz w:val="24"/>
          <w:szCs w:val="24"/>
        </w:rPr>
        <w:t xml:space="preserve"> in the future</w:t>
      </w:r>
      <w:r w:rsidRPr="00606FFE">
        <w:rPr>
          <w:rFonts w:ascii="Times New Roman" w:hAnsi="Times New Roman" w:cs="Times New Roman"/>
          <w:sz w:val="24"/>
          <w:szCs w:val="24"/>
        </w:rPr>
        <w:t xml:space="preserve">, I </w:t>
      </w:r>
      <w:r w:rsidR="005F4EDF">
        <w:rPr>
          <w:rFonts w:ascii="Times New Roman" w:hAnsi="Times New Roman" w:cs="Times New Roman"/>
          <w:sz w:val="24"/>
          <w:szCs w:val="24"/>
        </w:rPr>
        <w:t>would</w:t>
      </w:r>
      <w:r w:rsidRPr="00606FFE">
        <w:rPr>
          <w:rFonts w:ascii="Times New Roman" w:hAnsi="Times New Roman" w:cs="Times New Roman"/>
          <w:sz w:val="24"/>
          <w:szCs w:val="24"/>
        </w:rPr>
        <w:t xml:space="preserve"> die. After the deed was done, I swore I would not help his wife again.</w:t>
      </w:r>
    </w:p>
    <w:p w14:paraId="1E87AD19" w14:textId="77777777" w:rsidR="00CA5F11" w:rsidRDefault="00CA5F11" w:rsidP="00CA5F11">
      <w:pPr>
        <w:spacing w:line="480" w:lineRule="auto"/>
        <w:jc w:val="both"/>
        <w:rPr>
          <w:rFonts w:ascii="Times New Roman" w:hAnsi="Times New Roman" w:cs="Times New Roman"/>
          <w:sz w:val="24"/>
          <w:szCs w:val="24"/>
        </w:rPr>
      </w:pPr>
      <w:r w:rsidRPr="00606FFE">
        <w:rPr>
          <w:rFonts w:ascii="Times New Roman" w:hAnsi="Times New Roman" w:cs="Times New Roman"/>
          <w:sz w:val="24"/>
          <w:szCs w:val="24"/>
        </w:rPr>
        <w:t xml:space="preserve"> “Listen, I understand the journey to see me was a long, tiring one but I refuse to help you. I nearly died the first time if</w:t>
      </w:r>
      <w:r>
        <w:rPr>
          <w:rFonts w:ascii="Times New Roman" w:hAnsi="Times New Roman" w:cs="Times New Roman"/>
          <w:sz w:val="24"/>
          <w:szCs w:val="24"/>
        </w:rPr>
        <w:t xml:space="preserve"> it were</w:t>
      </w:r>
      <w:r w:rsidRPr="00606FFE">
        <w:rPr>
          <w:rFonts w:ascii="Times New Roman" w:hAnsi="Times New Roman" w:cs="Times New Roman"/>
          <w:sz w:val="24"/>
          <w:szCs w:val="24"/>
        </w:rPr>
        <w:t xml:space="preserve"> not for Mother and I do not wish to become a lightning rod for your Husband</w:t>
      </w:r>
      <w:r>
        <w:rPr>
          <w:rFonts w:ascii="Times New Roman" w:hAnsi="Times New Roman" w:cs="Times New Roman"/>
          <w:sz w:val="24"/>
          <w:szCs w:val="24"/>
        </w:rPr>
        <w:t>’s</w:t>
      </w:r>
      <w:r w:rsidRPr="00606FFE">
        <w:rPr>
          <w:rFonts w:ascii="Times New Roman" w:hAnsi="Times New Roman" w:cs="Times New Roman"/>
          <w:sz w:val="24"/>
          <w:szCs w:val="24"/>
        </w:rPr>
        <w:t xml:space="preserve"> anger.” I calmly tell her. </w:t>
      </w:r>
    </w:p>
    <w:p w14:paraId="56084B42" w14:textId="6748E275" w:rsidR="00CA5F11" w:rsidRDefault="00CA5F11" w:rsidP="00CA5F11">
      <w:pPr>
        <w:spacing w:line="480" w:lineRule="auto"/>
        <w:jc w:val="both"/>
        <w:rPr>
          <w:rFonts w:ascii="Times New Roman" w:hAnsi="Times New Roman" w:cs="Times New Roman"/>
          <w:sz w:val="24"/>
          <w:szCs w:val="24"/>
        </w:rPr>
      </w:pPr>
      <w:r w:rsidRPr="00606FFE">
        <w:rPr>
          <w:rFonts w:ascii="Times New Roman" w:hAnsi="Times New Roman" w:cs="Times New Roman"/>
          <w:sz w:val="24"/>
          <w:szCs w:val="24"/>
        </w:rPr>
        <w:t xml:space="preserve">She just smiles and tells me “I expected you would say that, so I have an offer” She whispers in my ears of what she offers and become wide-eyed. </w:t>
      </w:r>
      <w:r w:rsidR="0052295C">
        <w:rPr>
          <w:rFonts w:ascii="Times New Roman" w:hAnsi="Times New Roman" w:cs="Times New Roman"/>
          <w:sz w:val="24"/>
          <w:szCs w:val="24"/>
        </w:rPr>
        <w:t>I knew she can be shrewd, but this offer was downright manipulative. Who wouldn’t accept that offer?!</w:t>
      </w:r>
    </w:p>
    <w:p w14:paraId="73B7CB96" w14:textId="04E865EC" w:rsidR="00CA5F11" w:rsidRPr="00606FFE" w:rsidRDefault="00CA5F11" w:rsidP="00CA5F11">
      <w:pPr>
        <w:spacing w:line="480" w:lineRule="auto"/>
        <w:jc w:val="both"/>
        <w:rPr>
          <w:rFonts w:ascii="Times New Roman" w:hAnsi="Times New Roman" w:cs="Times New Roman"/>
          <w:sz w:val="24"/>
          <w:szCs w:val="24"/>
        </w:rPr>
      </w:pPr>
      <w:r w:rsidRPr="00606FFE">
        <w:rPr>
          <w:rFonts w:ascii="Times New Roman" w:hAnsi="Times New Roman" w:cs="Times New Roman"/>
          <w:sz w:val="24"/>
          <w:szCs w:val="24"/>
        </w:rPr>
        <w:t xml:space="preserve">“If you can truly give me what you promise, I will help you. You must promise me this on…” I respond before she cuts me off by saying “I get the procedure; I already made the promise and will repeat it again before you”. She says the promise and I become </w:t>
      </w:r>
      <w:r w:rsidR="0052295C">
        <w:rPr>
          <w:rFonts w:ascii="Times New Roman" w:hAnsi="Times New Roman" w:cs="Times New Roman"/>
          <w:sz w:val="24"/>
          <w:szCs w:val="24"/>
        </w:rPr>
        <w:t>ecstatic. So much so the I needed sheer willpower to prevent myself jumping up and down like a child who got a new toy</w:t>
      </w:r>
      <w:r w:rsidRPr="00606FFE">
        <w:rPr>
          <w:rFonts w:ascii="Times New Roman" w:hAnsi="Times New Roman" w:cs="Times New Roman"/>
          <w:sz w:val="24"/>
          <w:szCs w:val="24"/>
        </w:rPr>
        <w:t xml:space="preserve">. She gives me a piece of paper with detailed instructions on </w:t>
      </w:r>
      <w:r>
        <w:rPr>
          <w:rFonts w:ascii="Times New Roman" w:hAnsi="Times New Roman" w:cs="Times New Roman"/>
          <w:sz w:val="24"/>
          <w:szCs w:val="24"/>
        </w:rPr>
        <w:t>where</w:t>
      </w:r>
      <w:r w:rsidRPr="00606FFE">
        <w:rPr>
          <w:rFonts w:ascii="Times New Roman" w:hAnsi="Times New Roman" w:cs="Times New Roman"/>
          <w:sz w:val="24"/>
          <w:szCs w:val="24"/>
        </w:rPr>
        <w:t xml:space="preserve"> to be and when. I bow to her and she happily takes her leave.</w:t>
      </w:r>
    </w:p>
    <w:p w14:paraId="6D0A2C94" w14:textId="77777777" w:rsidR="00CA5F11" w:rsidRDefault="00CA5F11" w:rsidP="00CA5F11">
      <w:pPr>
        <w:spacing w:line="480" w:lineRule="auto"/>
        <w:jc w:val="both"/>
        <w:rPr>
          <w:rFonts w:ascii="Times New Roman" w:hAnsi="Times New Roman" w:cs="Times New Roman"/>
          <w:sz w:val="24"/>
          <w:szCs w:val="24"/>
        </w:rPr>
      </w:pPr>
      <w:r w:rsidRPr="00606FFE">
        <w:rPr>
          <w:rFonts w:ascii="Times New Roman" w:hAnsi="Times New Roman" w:cs="Times New Roman"/>
          <w:sz w:val="24"/>
          <w:szCs w:val="24"/>
        </w:rPr>
        <w:lastRenderedPageBreak/>
        <w:t>I re-enter my home to get ready for the quick job I must do when my brother approaches me. “</w:t>
      </w:r>
      <w:proofErr w:type="gramStart"/>
      <w:r w:rsidRPr="00606FFE">
        <w:rPr>
          <w:rFonts w:ascii="Times New Roman" w:hAnsi="Times New Roman" w:cs="Times New Roman"/>
          <w:sz w:val="24"/>
          <w:szCs w:val="24"/>
        </w:rPr>
        <w:t>So</w:t>
      </w:r>
      <w:proofErr w:type="gramEnd"/>
      <w:r w:rsidRPr="00606FFE">
        <w:rPr>
          <w:rFonts w:ascii="Times New Roman" w:hAnsi="Times New Roman" w:cs="Times New Roman"/>
          <w:sz w:val="24"/>
          <w:szCs w:val="24"/>
        </w:rPr>
        <w:t xml:space="preserve"> you agreed to help her once more” He says to me with a mixture of puzzled and an angry expression. </w:t>
      </w:r>
    </w:p>
    <w:p w14:paraId="13BB63B4" w14:textId="46CF3C80" w:rsidR="0052295C" w:rsidRDefault="00CA5F11" w:rsidP="00CA5F11">
      <w:pPr>
        <w:spacing w:line="480" w:lineRule="auto"/>
        <w:jc w:val="both"/>
        <w:rPr>
          <w:rFonts w:ascii="Times New Roman" w:hAnsi="Times New Roman" w:cs="Times New Roman"/>
          <w:sz w:val="24"/>
          <w:szCs w:val="24"/>
        </w:rPr>
      </w:pPr>
      <w:r w:rsidRPr="00606FFE">
        <w:rPr>
          <w:rFonts w:ascii="Times New Roman" w:hAnsi="Times New Roman" w:cs="Times New Roman"/>
          <w:sz w:val="24"/>
          <w:szCs w:val="24"/>
        </w:rPr>
        <w:t xml:space="preserve">I respond that while I understood the risks behind this job the payoff is amazing. He </w:t>
      </w:r>
      <w:r w:rsidR="00213E24">
        <w:rPr>
          <w:rFonts w:ascii="Times New Roman" w:hAnsi="Times New Roman" w:cs="Times New Roman"/>
          <w:sz w:val="24"/>
          <w:szCs w:val="24"/>
        </w:rPr>
        <w:t>questions me</w:t>
      </w:r>
      <w:r w:rsidR="0052295C" w:rsidRPr="00606FFE">
        <w:rPr>
          <w:rFonts w:ascii="Times New Roman" w:hAnsi="Times New Roman" w:cs="Times New Roman"/>
          <w:sz w:val="24"/>
          <w:szCs w:val="24"/>
        </w:rPr>
        <w:t>,</w:t>
      </w:r>
      <w:r w:rsidRPr="00606FFE">
        <w:rPr>
          <w:rFonts w:ascii="Times New Roman" w:hAnsi="Times New Roman" w:cs="Times New Roman"/>
          <w:sz w:val="24"/>
          <w:szCs w:val="24"/>
        </w:rPr>
        <w:t xml:space="preserve"> </w:t>
      </w:r>
      <w:r w:rsidR="0052295C">
        <w:rPr>
          <w:rFonts w:ascii="Times New Roman" w:hAnsi="Times New Roman" w:cs="Times New Roman"/>
          <w:sz w:val="24"/>
          <w:szCs w:val="24"/>
        </w:rPr>
        <w:t>“W</w:t>
      </w:r>
      <w:r w:rsidRPr="00606FFE">
        <w:rPr>
          <w:rFonts w:ascii="Times New Roman" w:hAnsi="Times New Roman" w:cs="Times New Roman"/>
          <w:sz w:val="24"/>
          <w:szCs w:val="24"/>
        </w:rPr>
        <w:t>hat brazen reward</w:t>
      </w:r>
      <w:r w:rsidR="0052295C">
        <w:rPr>
          <w:rFonts w:ascii="Times New Roman" w:hAnsi="Times New Roman" w:cs="Times New Roman"/>
          <w:sz w:val="24"/>
          <w:szCs w:val="24"/>
        </w:rPr>
        <w:t xml:space="preserve"> did</w:t>
      </w:r>
      <w:r w:rsidRPr="00606FFE">
        <w:rPr>
          <w:rFonts w:ascii="Times New Roman" w:hAnsi="Times New Roman" w:cs="Times New Roman"/>
          <w:sz w:val="24"/>
          <w:szCs w:val="24"/>
        </w:rPr>
        <w:t xml:space="preserve"> she offered </w:t>
      </w:r>
      <w:r w:rsidR="0052295C">
        <w:rPr>
          <w:rFonts w:ascii="Times New Roman" w:hAnsi="Times New Roman" w:cs="Times New Roman"/>
          <w:sz w:val="24"/>
          <w:szCs w:val="24"/>
        </w:rPr>
        <w:t>you</w:t>
      </w:r>
      <w:r w:rsidRPr="00606FFE">
        <w:rPr>
          <w:rFonts w:ascii="Times New Roman" w:hAnsi="Times New Roman" w:cs="Times New Roman"/>
          <w:sz w:val="24"/>
          <w:szCs w:val="24"/>
        </w:rPr>
        <w:t xml:space="preserve"> this time</w:t>
      </w:r>
      <w:r w:rsidR="0052295C">
        <w:rPr>
          <w:rFonts w:ascii="Times New Roman" w:hAnsi="Times New Roman" w:cs="Times New Roman"/>
          <w:sz w:val="24"/>
          <w:szCs w:val="24"/>
        </w:rPr>
        <w:t>”</w:t>
      </w:r>
      <w:r w:rsidRPr="00606FFE">
        <w:rPr>
          <w:rFonts w:ascii="Times New Roman" w:hAnsi="Times New Roman" w:cs="Times New Roman"/>
          <w:sz w:val="24"/>
          <w:szCs w:val="24"/>
        </w:rPr>
        <w:t>.</w:t>
      </w:r>
    </w:p>
    <w:p w14:paraId="0DC1FF8F" w14:textId="77777777" w:rsidR="0052295C" w:rsidRDefault="00CA5F11" w:rsidP="00CA5F11">
      <w:pPr>
        <w:spacing w:line="480" w:lineRule="auto"/>
        <w:jc w:val="both"/>
        <w:rPr>
          <w:rFonts w:ascii="Times New Roman" w:hAnsi="Times New Roman" w:cs="Times New Roman"/>
          <w:sz w:val="24"/>
          <w:szCs w:val="24"/>
        </w:rPr>
      </w:pPr>
      <w:r w:rsidRPr="00606FFE">
        <w:rPr>
          <w:rFonts w:ascii="Times New Roman" w:hAnsi="Times New Roman" w:cs="Times New Roman"/>
          <w:sz w:val="24"/>
          <w:szCs w:val="24"/>
        </w:rPr>
        <w:t xml:space="preserve"> I whisper to him what she offered</w:t>
      </w:r>
      <w:r w:rsidR="0052295C">
        <w:rPr>
          <w:rFonts w:ascii="Times New Roman" w:hAnsi="Times New Roman" w:cs="Times New Roman"/>
          <w:sz w:val="24"/>
          <w:szCs w:val="24"/>
        </w:rPr>
        <w:t xml:space="preserve"> me</w:t>
      </w:r>
      <w:r w:rsidRPr="00606FFE">
        <w:rPr>
          <w:rFonts w:ascii="Times New Roman" w:hAnsi="Times New Roman" w:cs="Times New Roman"/>
          <w:sz w:val="24"/>
          <w:szCs w:val="24"/>
        </w:rPr>
        <w:t xml:space="preserve">, and he even was speechless. Even someone with an iron heart was dumbfounded by this. I notice the time and realize I am going to be late if I don’t hurry. “Sorry brother, I do not have a lot of time left, can you stay with my family a little bit longer.” </w:t>
      </w:r>
    </w:p>
    <w:p w14:paraId="3A5D29F8" w14:textId="585504D2" w:rsidR="00CA5F11" w:rsidRPr="00606FFE" w:rsidRDefault="00CA5F11" w:rsidP="00CA5F11">
      <w:pPr>
        <w:spacing w:line="480" w:lineRule="auto"/>
        <w:jc w:val="both"/>
        <w:rPr>
          <w:rFonts w:ascii="Times New Roman" w:hAnsi="Times New Roman" w:cs="Times New Roman"/>
          <w:sz w:val="24"/>
          <w:szCs w:val="24"/>
        </w:rPr>
      </w:pPr>
      <w:r w:rsidRPr="00606FFE">
        <w:rPr>
          <w:rFonts w:ascii="Times New Roman" w:hAnsi="Times New Roman" w:cs="Times New Roman"/>
          <w:sz w:val="24"/>
          <w:szCs w:val="24"/>
        </w:rPr>
        <w:t xml:space="preserve">He nods and we both enter my home. I quickly </w:t>
      </w:r>
      <w:r w:rsidR="0052295C">
        <w:rPr>
          <w:rFonts w:ascii="Times New Roman" w:hAnsi="Times New Roman" w:cs="Times New Roman"/>
          <w:sz w:val="24"/>
          <w:szCs w:val="24"/>
        </w:rPr>
        <w:t xml:space="preserve">prepare myself for the impeding catastrophic job that I accepted and </w:t>
      </w:r>
      <w:r w:rsidRPr="00606FFE">
        <w:rPr>
          <w:rFonts w:ascii="Times New Roman" w:hAnsi="Times New Roman" w:cs="Times New Roman"/>
          <w:sz w:val="24"/>
          <w:szCs w:val="24"/>
        </w:rPr>
        <w:t>to</w:t>
      </w:r>
      <w:r w:rsidR="0052295C">
        <w:rPr>
          <w:rFonts w:ascii="Times New Roman" w:hAnsi="Times New Roman" w:cs="Times New Roman"/>
          <w:sz w:val="24"/>
          <w:szCs w:val="24"/>
        </w:rPr>
        <w:t xml:space="preserve"> </w:t>
      </w:r>
      <w:r w:rsidR="00213E24">
        <w:rPr>
          <w:rFonts w:ascii="Times New Roman" w:hAnsi="Times New Roman" w:cs="Times New Roman"/>
          <w:sz w:val="24"/>
          <w:szCs w:val="24"/>
        </w:rPr>
        <w:t>proceed to head</w:t>
      </w:r>
      <w:r w:rsidR="0052295C">
        <w:rPr>
          <w:rFonts w:ascii="Times New Roman" w:hAnsi="Times New Roman" w:cs="Times New Roman"/>
          <w:sz w:val="24"/>
          <w:szCs w:val="24"/>
        </w:rPr>
        <w:t xml:space="preserve"> to</w:t>
      </w:r>
      <w:r w:rsidRPr="00606FFE">
        <w:rPr>
          <w:rFonts w:ascii="Times New Roman" w:hAnsi="Times New Roman" w:cs="Times New Roman"/>
          <w:sz w:val="24"/>
          <w:szCs w:val="24"/>
        </w:rPr>
        <w:t xml:space="preserve"> the designated spot as fast as my </w:t>
      </w:r>
      <w:r w:rsidR="0052295C">
        <w:rPr>
          <w:rFonts w:ascii="Times New Roman" w:hAnsi="Times New Roman" w:cs="Times New Roman"/>
          <w:sz w:val="24"/>
          <w:szCs w:val="24"/>
        </w:rPr>
        <w:t>I can go</w:t>
      </w:r>
      <w:r w:rsidRPr="00606FFE">
        <w:rPr>
          <w:rFonts w:ascii="Times New Roman" w:hAnsi="Times New Roman" w:cs="Times New Roman"/>
          <w:sz w:val="24"/>
          <w:szCs w:val="24"/>
        </w:rPr>
        <w:t>.</w:t>
      </w:r>
      <w:r w:rsidR="0052295C">
        <w:rPr>
          <w:rFonts w:ascii="Times New Roman" w:hAnsi="Times New Roman" w:cs="Times New Roman"/>
          <w:sz w:val="24"/>
          <w:szCs w:val="24"/>
        </w:rPr>
        <w:t xml:space="preserve"> I guess my earlier wish came true, a new break from the tedium of my job.</w:t>
      </w:r>
    </w:p>
    <w:p w14:paraId="231FE0D8" w14:textId="45E559FD" w:rsidR="00CA5F11" w:rsidRDefault="00CA5F11" w:rsidP="00CA5F11">
      <w:pPr>
        <w:spacing w:line="480" w:lineRule="auto"/>
        <w:jc w:val="both"/>
        <w:rPr>
          <w:rFonts w:ascii="Times New Roman" w:hAnsi="Times New Roman" w:cs="Times New Roman"/>
          <w:sz w:val="24"/>
          <w:szCs w:val="24"/>
        </w:rPr>
      </w:pPr>
      <w:r w:rsidRPr="00606FFE">
        <w:rPr>
          <w:rFonts w:ascii="Times New Roman" w:hAnsi="Times New Roman" w:cs="Times New Roman"/>
          <w:sz w:val="24"/>
          <w:szCs w:val="24"/>
        </w:rPr>
        <w:t xml:space="preserve">After a </w:t>
      </w:r>
      <w:r w:rsidR="00213E24">
        <w:rPr>
          <w:rFonts w:ascii="Times New Roman" w:hAnsi="Times New Roman" w:cs="Times New Roman"/>
          <w:sz w:val="24"/>
          <w:szCs w:val="24"/>
        </w:rPr>
        <w:t>bit of travelling</w:t>
      </w:r>
      <w:r w:rsidRPr="00606FFE">
        <w:rPr>
          <w:rFonts w:ascii="Times New Roman" w:hAnsi="Times New Roman" w:cs="Times New Roman"/>
          <w:sz w:val="24"/>
          <w:szCs w:val="24"/>
        </w:rPr>
        <w:t xml:space="preserve">, I arrive at the spot that the wife told me to head </w:t>
      </w:r>
      <w:r w:rsidR="00213E24" w:rsidRPr="00606FFE">
        <w:rPr>
          <w:rFonts w:ascii="Times New Roman" w:hAnsi="Times New Roman" w:cs="Times New Roman"/>
          <w:sz w:val="24"/>
          <w:szCs w:val="24"/>
        </w:rPr>
        <w:t>to</w:t>
      </w:r>
      <w:r w:rsidR="00213E24">
        <w:rPr>
          <w:rFonts w:ascii="Times New Roman" w:hAnsi="Times New Roman" w:cs="Times New Roman"/>
          <w:sz w:val="24"/>
          <w:szCs w:val="24"/>
        </w:rPr>
        <w:t>.</w:t>
      </w:r>
      <w:r w:rsidRPr="00606FFE">
        <w:rPr>
          <w:rFonts w:ascii="Times New Roman" w:hAnsi="Times New Roman" w:cs="Times New Roman"/>
          <w:sz w:val="24"/>
          <w:szCs w:val="24"/>
        </w:rPr>
        <w:t xml:space="preserve"> </w:t>
      </w:r>
      <w:r w:rsidR="00213E24">
        <w:rPr>
          <w:rFonts w:ascii="Times New Roman" w:hAnsi="Times New Roman" w:cs="Times New Roman"/>
          <w:sz w:val="24"/>
          <w:szCs w:val="24"/>
        </w:rPr>
        <w:t xml:space="preserve">No one is hear, so I look at the current time, I realize </w:t>
      </w:r>
      <w:r w:rsidRPr="00606FFE">
        <w:rPr>
          <w:rFonts w:ascii="Times New Roman" w:hAnsi="Times New Roman" w:cs="Times New Roman"/>
          <w:sz w:val="24"/>
          <w:szCs w:val="24"/>
        </w:rPr>
        <w:t>I</w:t>
      </w:r>
      <w:r w:rsidR="00213E24">
        <w:rPr>
          <w:rFonts w:ascii="Times New Roman" w:hAnsi="Times New Roman" w:cs="Times New Roman"/>
          <w:sz w:val="24"/>
          <w:szCs w:val="24"/>
        </w:rPr>
        <w:t xml:space="preserve"> may have</w:t>
      </w:r>
      <w:r w:rsidRPr="00606FFE">
        <w:rPr>
          <w:rFonts w:ascii="Times New Roman" w:hAnsi="Times New Roman" w:cs="Times New Roman"/>
          <w:sz w:val="24"/>
          <w:szCs w:val="24"/>
        </w:rPr>
        <w:t xml:space="preserve"> arrive</w:t>
      </w:r>
      <w:r w:rsidR="00213E24">
        <w:rPr>
          <w:rFonts w:ascii="Times New Roman" w:hAnsi="Times New Roman" w:cs="Times New Roman"/>
          <w:sz w:val="24"/>
          <w:szCs w:val="24"/>
        </w:rPr>
        <w:t>d</w:t>
      </w:r>
      <w:r w:rsidRPr="00606FFE">
        <w:rPr>
          <w:rFonts w:ascii="Times New Roman" w:hAnsi="Times New Roman" w:cs="Times New Roman"/>
          <w:sz w:val="24"/>
          <w:szCs w:val="24"/>
        </w:rPr>
        <w:t xml:space="preserve"> a bit</w:t>
      </w:r>
      <w:r w:rsidR="00213E24">
        <w:rPr>
          <w:rFonts w:ascii="Times New Roman" w:hAnsi="Times New Roman" w:cs="Times New Roman"/>
          <w:sz w:val="24"/>
          <w:szCs w:val="24"/>
        </w:rPr>
        <w:t xml:space="preserve"> too</w:t>
      </w:r>
      <w:r w:rsidRPr="00606FFE">
        <w:rPr>
          <w:rFonts w:ascii="Times New Roman" w:hAnsi="Times New Roman" w:cs="Times New Roman"/>
          <w:sz w:val="24"/>
          <w:szCs w:val="24"/>
        </w:rPr>
        <w:t xml:space="preserve"> early to the area. I see a few poppy flowers around the </w:t>
      </w:r>
      <w:r w:rsidR="00213E24">
        <w:rPr>
          <w:rFonts w:ascii="Times New Roman" w:hAnsi="Times New Roman" w:cs="Times New Roman"/>
          <w:sz w:val="24"/>
          <w:szCs w:val="24"/>
        </w:rPr>
        <w:t>site</w:t>
      </w:r>
      <w:r w:rsidRPr="00606FFE">
        <w:rPr>
          <w:rFonts w:ascii="Times New Roman" w:hAnsi="Times New Roman" w:cs="Times New Roman"/>
          <w:sz w:val="24"/>
          <w:szCs w:val="24"/>
        </w:rPr>
        <w:t>. They circled the area in all their perennial glory. I go up and sniff at some of them. They smelt rather nice and calming</w:t>
      </w:r>
      <w:r>
        <w:rPr>
          <w:rFonts w:ascii="Times New Roman" w:hAnsi="Times New Roman" w:cs="Times New Roman"/>
          <w:sz w:val="24"/>
          <w:szCs w:val="24"/>
        </w:rPr>
        <w:t>;</w:t>
      </w:r>
      <w:r w:rsidRPr="00606FFE">
        <w:rPr>
          <w:rFonts w:ascii="Times New Roman" w:hAnsi="Times New Roman" w:cs="Times New Roman"/>
          <w:sz w:val="24"/>
          <w:szCs w:val="24"/>
        </w:rPr>
        <w:t xml:space="preserve"> the smell of home.</w:t>
      </w:r>
      <w:r w:rsidR="00213E24">
        <w:rPr>
          <w:rFonts w:ascii="Times New Roman" w:hAnsi="Times New Roman" w:cs="Times New Roman"/>
          <w:sz w:val="24"/>
          <w:szCs w:val="24"/>
        </w:rPr>
        <w:t xml:space="preserve"> Their burning bright red petals are just what make my home so lovely.</w:t>
      </w:r>
      <w:r w:rsidR="00DE0F4E">
        <w:rPr>
          <w:rFonts w:ascii="Times New Roman" w:hAnsi="Times New Roman" w:cs="Times New Roman"/>
          <w:sz w:val="24"/>
          <w:szCs w:val="24"/>
        </w:rPr>
        <w:t xml:space="preserve"> </w:t>
      </w:r>
      <w:r w:rsidRPr="00606FFE">
        <w:rPr>
          <w:rFonts w:ascii="Times New Roman" w:hAnsi="Times New Roman" w:cs="Times New Roman"/>
          <w:sz w:val="24"/>
          <w:szCs w:val="24"/>
        </w:rPr>
        <w:t xml:space="preserve"> Just as I finish smelling the flowers, I </w:t>
      </w:r>
      <w:r w:rsidR="00DE0F4E">
        <w:rPr>
          <w:rFonts w:ascii="Times New Roman" w:hAnsi="Times New Roman" w:cs="Times New Roman"/>
          <w:sz w:val="24"/>
          <w:szCs w:val="24"/>
        </w:rPr>
        <w:t>figure</w:t>
      </w:r>
      <w:r w:rsidRPr="00606FFE">
        <w:rPr>
          <w:rFonts w:ascii="Times New Roman" w:hAnsi="Times New Roman" w:cs="Times New Roman"/>
          <w:sz w:val="24"/>
          <w:szCs w:val="24"/>
        </w:rPr>
        <w:t xml:space="preserve"> I need to prepare myself </w:t>
      </w:r>
      <w:r w:rsidR="00DE0F4E">
        <w:rPr>
          <w:rFonts w:ascii="Times New Roman" w:hAnsi="Times New Roman" w:cs="Times New Roman"/>
          <w:sz w:val="24"/>
          <w:szCs w:val="24"/>
        </w:rPr>
        <w:t>given how early I am</w:t>
      </w:r>
      <w:r w:rsidRPr="00606FFE">
        <w:rPr>
          <w:rFonts w:ascii="Times New Roman" w:hAnsi="Times New Roman" w:cs="Times New Roman"/>
          <w:sz w:val="24"/>
          <w:szCs w:val="24"/>
        </w:rPr>
        <w:t xml:space="preserve">. I notice a giant tree which not only offers a huge vantage point but can provide me a little bit of safety for </w:t>
      </w:r>
      <w:r w:rsidR="00DE0F4E" w:rsidRPr="00606FFE">
        <w:rPr>
          <w:rFonts w:ascii="Times New Roman" w:hAnsi="Times New Roman" w:cs="Times New Roman"/>
          <w:sz w:val="24"/>
          <w:szCs w:val="24"/>
        </w:rPr>
        <w:t>me</w:t>
      </w:r>
      <w:r w:rsidR="00DE0F4E">
        <w:rPr>
          <w:rFonts w:ascii="Times New Roman" w:hAnsi="Times New Roman" w:cs="Times New Roman"/>
          <w:sz w:val="24"/>
          <w:szCs w:val="24"/>
        </w:rPr>
        <w:t>.</w:t>
      </w:r>
      <w:r w:rsidRPr="00606FFE">
        <w:rPr>
          <w:rFonts w:ascii="Times New Roman" w:hAnsi="Times New Roman" w:cs="Times New Roman"/>
          <w:sz w:val="24"/>
          <w:szCs w:val="24"/>
        </w:rPr>
        <w:t xml:space="preserve"> As I approach the tree, I notice a person </w:t>
      </w:r>
      <w:r w:rsidR="00DE0F4E">
        <w:rPr>
          <w:rFonts w:ascii="Times New Roman" w:hAnsi="Times New Roman" w:cs="Times New Roman"/>
          <w:sz w:val="24"/>
          <w:szCs w:val="24"/>
        </w:rPr>
        <w:t>nearby</w:t>
      </w:r>
      <w:r w:rsidRPr="00606FFE">
        <w:rPr>
          <w:rFonts w:ascii="Times New Roman" w:hAnsi="Times New Roman" w:cs="Times New Roman"/>
          <w:sz w:val="24"/>
          <w:szCs w:val="24"/>
        </w:rPr>
        <w:t xml:space="preserve"> the tree. He </w:t>
      </w:r>
      <w:proofErr w:type="gramStart"/>
      <w:r w:rsidR="00DE0F4E">
        <w:rPr>
          <w:rFonts w:ascii="Times New Roman" w:hAnsi="Times New Roman" w:cs="Times New Roman"/>
          <w:sz w:val="24"/>
          <w:szCs w:val="24"/>
        </w:rPr>
        <w:t>leg</w:t>
      </w:r>
      <w:proofErr w:type="gramEnd"/>
      <w:r w:rsidR="00DE0F4E">
        <w:rPr>
          <w:rFonts w:ascii="Times New Roman" w:hAnsi="Times New Roman" w:cs="Times New Roman"/>
          <w:sz w:val="24"/>
          <w:szCs w:val="24"/>
        </w:rPr>
        <w:t xml:space="preserve"> looked</w:t>
      </w:r>
      <w:r w:rsidRPr="00606FFE">
        <w:rPr>
          <w:rFonts w:ascii="Times New Roman" w:hAnsi="Times New Roman" w:cs="Times New Roman"/>
          <w:sz w:val="24"/>
          <w:szCs w:val="24"/>
        </w:rPr>
        <w:t xml:space="preserve"> to be injured and </w:t>
      </w:r>
      <w:r w:rsidR="00DE0F4E">
        <w:rPr>
          <w:rFonts w:ascii="Times New Roman" w:hAnsi="Times New Roman" w:cs="Times New Roman"/>
          <w:sz w:val="24"/>
          <w:szCs w:val="24"/>
        </w:rPr>
        <w:t xml:space="preserve">is appears to fading in and out of consciousness. I notice a little black ball of fur near him; I reckon it </w:t>
      </w:r>
      <w:proofErr w:type="spellStart"/>
      <w:r w:rsidR="00DE0F4E">
        <w:rPr>
          <w:rFonts w:ascii="Times New Roman" w:hAnsi="Times New Roman" w:cs="Times New Roman"/>
          <w:sz w:val="24"/>
          <w:szCs w:val="24"/>
        </w:rPr>
        <w:t>it</w:t>
      </w:r>
      <w:proofErr w:type="spellEnd"/>
      <w:r w:rsidR="00DE0F4E">
        <w:rPr>
          <w:rFonts w:ascii="Times New Roman" w:hAnsi="Times New Roman" w:cs="Times New Roman"/>
          <w:sz w:val="24"/>
          <w:szCs w:val="24"/>
        </w:rPr>
        <w:t xml:space="preserve"> his pet </w:t>
      </w:r>
      <w:proofErr w:type="gramStart"/>
      <w:r w:rsidR="00DE0F4E">
        <w:rPr>
          <w:rFonts w:ascii="Times New Roman" w:hAnsi="Times New Roman" w:cs="Times New Roman"/>
          <w:sz w:val="24"/>
          <w:szCs w:val="24"/>
        </w:rPr>
        <w:t xml:space="preserve">puppy </w:t>
      </w:r>
      <w:r w:rsidRPr="00606FFE">
        <w:rPr>
          <w:rFonts w:ascii="Times New Roman" w:hAnsi="Times New Roman" w:cs="Times New Roman"/>
          <w:sz w:val="24"/>
          <w:szCs w:val="24"/>
        </w:rPr>
        <w:t>.</w:t>
      </w:r>
      <w:proofErr w:type="gramEnd"/>
      <w:r w:rsidRPr="00606FFE">
        <w:rPr>
          <w:rFonts w:ascii="Times New Roman" w:hAnsi="Times New Roman" w:cs="Times New Roman"/>
          <w:sz w:val="24"/>
          <w:szCs w:val="24"/>
        </w:rPr>
        <w:t xml:space="preserve"> I realize that if they stay here</w:t>
      </w:r>
      <w:r w:rsidR="00DE0F4E">
        <w:rPr>
          <w:rFonts w:ascii="Times New Roman" w:hAnsi="Times New Roman" w:cs="Times New Roman"/>
          <w:sz w:val="24"/>
          <w:szCs w:val="24"/>
        </w:rPr>
        <w:t xml:space="preserve"> too long, the injured man will succumb to his wounds if not treated. </w:t>
      </w:r>
      <w:r w:rsidRPr="00606FFE">
        <w:rPr>
          <w:rFonts w:ascii="Times New Roman" w:hAnsi="Times New Roman" w:cs="Times New Roman"/>
          <w:sz w:val="24"/>
          <w:szCs w:val="24"/>
        </w:rPr>
        <w:t xml:space="preserve"> I approach them</w:t>
      </w:r>
      <w:r>
        <w:rPr>
          <w:rFonts w:ascii="Times New Roman" w:hAnsi="Times New Roman" w:cs="Times New Roman"/>
          <w:sz w:val="24"/>
          <w:szCs w:val="24"/>
        </w:rPr>
        <w:t xml:space="preserve"> with and </w:t>
      </w:r>
      <w:r w:rsidR="00DE0F4E">
        <w:rPr>
          <w:rFonts w:ascii="Times New Roman" w:hAnsi="Times New Roman" w:cs="Times New Roman"/>
          <w:sz w:val="24"/>
          <w:szCs w:val="24"/>
        </w:rPr>
        <w:t>ask,</w:t>
      </w:r>
      <w:r w:rsidRPr="00606FFE">
        <w:rPr>
          <w:rFonts w:ascii="Times New Roman" w:hAnsi="Times New Roman" w:cs="Times New Roman"/>
          <w:sz w:val="24"/>
          <w:szCs w:val="24"/>
        </w:rPr>
        <w:t xml:space="preserve"> “What is the matter, are you hurt?”. </w:t>
      </w:r>
    </w:p>
    <w:p w14:paraId="19017877" w14:textId="6A745279" w:rsidR="00CA5F11" w:rsidRDefault="00CA5F11" w:rsidP="00CA5F11">
      <w:pPr>
        <w:spacing w:line="480" w:lineRule="auto"/>
        <w:jc w:val="both"/>
        <w:rPr>
          <w:rFonts w:ascii="Times New Roman" w:hAnsi="Times New Roman" w:cs="Times New Roman"/>
          <w:sz w:val="24"/>
          <w:szCs w:val="24"/>
        </w:rPr>
      </w:pPr>
      <w:r w:rsidRPr="00606FFE">
        <w:rPr>
          <w:rFonts w:ascii="Times New Roman" w:hAnsi="Times New Roman" w:cs="Times New Roman"/>
          <w:sz w:val="24"/>
          <w:szCs w:val="24"/>
        </w:rPr>
        <w:lastRenderedPageBreak/>
        <w:t xml:space="preserve">The man </w:t>
      </w:r>
      <w:r w:rsidR="00DE0F4E">
        <w:rPr>
          <w:rFonts w:ascii="Times New Roman" w:hAnsi="Times New Roman" w:cs="Times New Roman"/>
          <w:sz w:val="24"/>
          <w:szCs w:val="24"/>
        </w:rPr>
        <w:t>attempts to turn to me</w:t>
      </w:r>
      <w:r w:rsidRPr="00606FFE">
        <w:rPr>
          <w:rFonts w:ascii="Times New Roman" w:hAnsi="Times New Roman" w:cs="Times New Roman"/>
          <w:sz w:val="24"/>
          <w:szCs w:val="24"/>
        </w:rPr>
        <w:t xml:space="preserve"> </w:t>
      </w:r>
      <w:proofErr w:type="gramStart"/>
      <w:r w:rsidRPr="00606FFE">
        <w:rPr>
          <w:rFonts w:ascii="Times New Roman" w:hAnsi="Times New Roman" w:cs="Times New Roman"/>
          <w:sz w:val="24"/>
          <w:szCs w:val="24"/>
        </w:rPr>
        <w:t xml:space="preserve">and </w:t>
      </w:r>
      <w:r w:rsidR="00DE0F4E">
        <w:rPr>
          <w:rFonts w:ascii="Times New Roman" w:hAnsi="Times New Roman" w:cs="Times New Roman"/>
          <w:sz w:val="24"/>
          <w:szCs w:val="24"/>
        </w:rPr>
        <w:t>,</w:t>
      </w:r>
      <w:r w:rsidR="00DE0F4E">
        <w:rPr>
          <w:rFonts w:ascii="Times New Roman" w:hAnsi="Times New Roman" w:cs="Times New Roman"/>
          <w:sz w:val="24"/>
          <w:szCs w:val="24"/>
        </w:rPr>
        <w:t>despite</w:t>
      </w:r>
      <w:proofErr w:type="gramEnd"/>
      <w:r w:rsidR="00DE0F4E">
        <w:rPr>
          <w:rFonts w:ascii="Times New Roman" w:hAnsi="Times New Roman" w:cs="Times New Roman"/>
          <w:sz w:val="24"/>
          <w:szCs w:val="24"/>
        </w:rPr>
        <w:t xml:space="preserve"> his blinding pain</w:t>
      </w:r>
      <w:r w:rsidR="00DE0F4E">
        <w:rPr>
          <w:rFonts w:ascii="Times New Roman" w:hAnsi="Times New Roman" w:cs="Times New Roman"/>
          <w:sz w:val="24"/>
          <w:szCs w:val="24"/>
        </w:rPr>
        <w:t xml:space="preserve">, </w:t>
      </w:r>
      <w:r w:rsidR="00DE0F4E" w:rsidRPr="00606FFE">
        <w:rPr>
          <w:rFonts w:ascii="Times New Roman" w:hAnsi="Times New Roman" w:cs="Times New Roman"/>
          <w:sz w:val="24"/>
          <w:szCs w:val="24"/>
        </w:rPr>
        <w:t xml:space="preserve"> </w:t>
      </w:r>
      <w:r w:rsidRPr="00606FFE">
        <w:rPr>
          <w:rFonts w:ascii="Times New Roman" w:hAnsi="Times New Roman" w:cs="Times New Roman"/>
          <w:sz w:val="24"/>
          <w:szCs w:val="24"/>
        </w:rPr>
        <w:t>tells me</w:t>
      </w:r>
      <w:r w:rsidR="00DE0F4E">
        <w:rPr>
          <w:rFonts w:ascii="Times New Roman" w:hAnsi="Times New Roman" w:cs="Times New Roman"/>
          <w:sz w:val="24"/>
          <w:szCs w:val="24"/>
        </w:rPr>
        <w:t xml:space="preserve">, </w:t>
      </w:r>
      <w:r w:rsidRPr="00606FFE">
        <w:rPr>
          <w:rFonts w:ascii="Times New Roman" w:hAnsi="Times New Roman" w:cs="Times New Roman"/>
          <w:sz w:val="24"/>
          <w:szCs w:val="24"/>
        </w:rPr>
        <w:t xml:space="preserve"> “I had a hunting accident earlier and my leg is broken. I pray that it heals soon so I can return home.” I approach his leg an inspect it so see if it was truly broken or just badly strained. </w:t>
      </w:r>
    </w:p>
    <w:p w14:paraId="68773755" w14:textId="719F4ED7" w:rsidR="00CA5F11" w:rsidRPr="00606FFE" w:rsidRDefault="00CA5F11" w:rsidP="00CA5F11">
      <w:pPr>
        <w:spacing w:line="480" w:lineRule="auto"/>
        <w:jc w:val="both"/>
        <w:rPr>
          <w:rFonts w:ascii="Times New Roman" w:hAnsi="Times New Roman" w:cs="Times New Roman"/>
          <w:sz w:val="24"/>
          <w:szCs w:val="24"/>
        </w:rPr>
      </w:pPr>
      <w:r w:rsidRPr="00606FFE">
        <w:rPr>
          <w:rFonts w:ascii="Times New Roman" w:hAnsi="Times New Roman" w:cs="Times New Roman"/>
          <w:sz w:val="24"/>
          <w:szCs w:val="24"/>
        </w:rPr>
        <w:t>“One second” I tell him I get two nearby twigs and tie his leg up.</w:t>
      </w:r>
      <w:r>
        <w:rPr>
          <w:rFonts w:ascii="Times New Roman" w:hAnsi="Times New Roman" w:cs="Times New Roman"/>
          <w:sz w:val="24"/>
          <w:szCs w:val="24"/>
        </w:rPr>
        <w:t xml:space="preserve"> </w:t>
      </w:r>
      <w:r w:rsidR="00DE0F4E">
        <w:rPr>
          <w:rFonts w:ascii="Times New Roman" w:hAnsi="Times New Roman" w:cs="Times New Roman"/>
          <w:sz w:val="24"/>
          <w:szCs w:val="24"/>
        </w:rPr>
        <w:t xml:space="preserve">“It’s won’t do </w:t>
      </w:r>
      <w:proofErr w:type="gramStart"/>
      <w:r w:rsidR="00DE0F4E">
        <w:rPr>
          <w:rFonts w:ascii="Times New Roman" w:hAnsi="Times New Roman" w:cs="Times New Roman"/>
          <w:sz w:val="24"/>
          <w:szCs w:val="24"/>
        </w:rPr>
        <w:t>much</w:t>
      </w:r>
      <w:proofErr w:type="gramEnd"/>
      <w:r w:rsidR="00DE0F4E">
        <w:rPr>
          <w:rFonts w:ascii="Times New Roman" w:hAnsi="Times New Roman" w:cs="Times New Roman"/>
          <w:sz w:val="24"/>
          <w:szCs w:val="24"/>
        </w:rPr>
        <w:t xml:space="preserve"> but it can give him a few more moments” I lament internally.</w:t>
      </w:r>
      <w:r w:rsidRPr="00606FFE">
        <w:rPr>
          <w:rFonts w:ascii="Times New Roman" w:hAnsi="Times New Roman" w:cs="Times New Roman"/>
          <w:sz w:val="24"/>
          <w:szCs w:val="24"/>
        </w:rPr>
        <w:t xml:space="preserve"> </w:t>
      </w:r>
      <w:r>
        <w:rPr>
          <w:rFonts w:ascii="Times New Roman" w:hAnsi="Times New Roman" w:cs="Times New Roman"/>
          <w:sz w:val="24"/>
          <w:szCs w:val="24"/>
        </w:rPr>
        <w:t>“</w:t>
      </w:r>
      <w:r w:rsidRPr="00606FFE">
        <w:rPr>
          <w:rFonts w:ascii="Times New Roman" w:hAnsi="Times New Roman" w:cs="Times New Roman"/>
          <w:sz w:val="24"/>
          <w:szCs w:val="24"/>
        </w:rPr>
        <w:t>All done, you should be fine for now but let your leg rest before doing anything else</w:t>
      </w:r>
      <w:r w:rsidR="00DE0F4E">
        <w:rPr>
          <w:rFonts w:ascii="Times New Roman" w:hAnsi="Times New Roman" w:cs="Times New Roman"/>
          <w:sz w:val="24"/>
          <w:szCs w:val="24"/>
        </w:rPr>
        <w:t>. Hopefully someone can treat your leg better than I could</w:t>
      </w:r>
      <w:r w:rsidRPr="00606FFE">
        <w:rPr>
          <w:rFonts w:ascii="Times New Roman" w:hAnsi="Times New Roman" w:cs="Times New Roman"/>
          <w:sz w:val="24"/>
          <w:szCs w:val="24"/>
        </w:rPr>
        <w:t xml:space="preserve">.” Just before he can thank me, </w:t>
      </w:r>
      <w:r w:rsidR="00DE0F4E">
        <w:rPr>
          <w:rFonts w:ascii="Times New Roman" w:hAnsi="Times New Roman" w:cs="Times New Roman"/>
          <w:sz w:val="24"/>
          <w:szCs w:val="24"/>
        </w:rPr>
        <w:t>both</w:t>
      </w:r>
      <w:r w:rsidRPr="00606FFE">
        <w:rPr>
          <w:rFonts w:ascii="Times New Roman" w:hAnsi="Times New Roman" w:cs="Times New Roman"/>
          <w:sz w:val="24"/>
          <w:szCs w:val="24"/>
        </w:rPr>
        <w:t xml:space="preserve"> him and his dog </w:t>
      </w:r>
      <w:r w:rsidR="00DE0F4E">
        <w:rPr>
          <w:rFonts w:ascii="Times New Roman" w:hAnsi="Times New Roman" w:cs="Times New Roman"/>
          <w:sz w:val="24"/>
          <w:szCs w:val="24"/>
        </w:rPr>
        <w:t>fall</w:t>
      </w:r>
      <w:r w:rsidRPr="00606FFE">
        <w:rPr>
          <w:rFonts w:ascii="Times New Roman" w:hAnsi="Times New Roman" w:cs="Times New Roman"/>
          <w:sz w:val="24"/>
          <w:szCs w:val="24"/>
        </w:rPr>
        <w:t xml:space="preserve"> </w:t>
      </w:r>
      <w:r w:rsidR="00DE0F4E">
        <w:rPr>
          <w:rFonts w:ascii="Times New Roman" w:hAnsi="Times New Roman" w:cs="Times New Roman"/>
          <w:sz w:val="24"/>
          <w:szCs w:val="24"/>
        </w:rPr>
        <w:t>a</w:t>
      </w:r>
      <w:r w:rsidRPr="00606FFE">
        <w:rPr>
          <w:rFonts w:ascii="Times New Roman" w:hAnsi="Times New Roman" w:cs="Times New Roman"/>
          <w:sz w:val="24"/>
          <w:szCs w:val="24"/>
        </w:rPr>
        <w:t xml:space="preserve">sleep. I had to move them fast and </w:t>
      </w:r>
      <w:r w:rsidR="00DE0F4E">
        <w:rPr>
          <w:rFonts w:ascii="Times New Roman" w:hAnsi="Times New Roman" w:cs="Times New Roman"/>
          <w:sz w:val="24"/>
          <w:szCs w:val="24"/>
        </w:rPr>
        <w:t>luckily, he didn’t know</w:t>
      </w:r>
      <w:r w:rsidRPr="00606FFE">
        <w:rPr>
          <w:rFonts w:ascii="Times New Roman" w:hAnsi="Times New Roman" w:cs="Times New Roman"/>
          <w:sz w:val="24"/>
          <w:szCs w:val="24"/>
        </w:rPr>
        <w:t xml:space="preserve"> </w:t>
      </w:r>
      <w:proofErr w:type="spellStart"/>
      <w:r w:rsidRPr="00606FFE">
        <w:rPr>
          <w:rFonts w:ascii="Times New Roman" w:hAnsi="Times New Roman" w:cs="Times New Roman"/>
          <w:sz w:val="24"/>
          <w:szCs w:val="24"/>
        </w:rPr>
        <w:t>know</w:t>
      </w:r>
      <w:proofErr w:type="spellEnd"/>
      <w:r w:rsidRPr="00606FFE">
        <w:rPr>
          <w:rFonts w:ascii="Times New Roman" w:hAnsi="Times New Roman" w:cs="Times New Roman"/>
          <w:sz w:val="24"/>
          <w:szCs w:val="24"/>
        </w:rPr>
        <w:t xml:space="preserve"> who I am. I carry them and move as fast as I could to the nearby village. I assume they live here and leave them at the outskirts before anyone notices me. I whisper to the sleeping man “I’m sorry, you can’t be nearby for what is about to happen, look after yourself and forget about me.” </w:t>
      </w:r>
      <w:r w:rsidR="00DE0F4E">
        <w:rPr>
          <w:rFonts w:ascii="Times New Roman" w:hAnsi="Times New Roman" w:cs="Times New Roman"/>
          <w:sz w:val="24"/>
          <w:szCs w:val="24"/>
        </w:rPr>
        <w:t>Feeling rather pleased with my myself, I once more return to the designated site.</w:t>
      </w:r>
    </w:p>
    <w:p w14:paraId="4092AA5F" w14:textId="455EE1B1" w:rsidR="00CA5F11" w:rsidRPr="00606FFE" w:rsidRDefault="00CA5F11" w:rsidP="00CA5F11">
      <w:pPr>
        <w:spacing w:line="480" w:lineRule="auto"/>
        <w:jc w:val="both"/>
        <w:rPr>
          <w:rFonts w:ascii="Times New Roman" w:hAnsi="Times New Roman" w:cs="Times New Roman"/>
          <w:sz w:val="24"/>
          <w:szCs w:val="24"/>
        </w:rPr>
      </w:pPr>
      <w:r w:rsidRPr="00606FFE">
        <w:rPr>
          <w:rFonts w:ascii="Times New Roman" w:hAnsi="Times New Roman" w:cs="Times New Roman"/>
          <w:sz w:val="24"/>
          <w:szCs w:val="24"/>
        </w:rPr>
        <w:t xml:space="preserve">As I </w:t>
      </w:r>
      <w:r w:rsidR="00DE0F4E">
        <w:rPr>
          <w:rFonts w:ascii="Times New Roman" w:hAnsi="Times New Roman" w:cs="Times New Roman"/>
          <w:sz w:val="24"/>
          <w:szCs w:val="24"/>
        </w:rPr>
        <w:t>head</w:t>
      </w:r>
      <w:r w:rsidRPr="00606FFE">
        <w:rPr>
          <w:rFonts w:ascii="Times New Roman" w:hAnsi="Times New Roman" w:cs="Times New Roman"/>
          <w:sz w:val="24"/>
          <w:szCs w:val="24"/>
        </w:rPr>
        <w:t xml:space="preserve"> back to the spot, my mind thought about if the man and his puppy made it back safely. People are such fragile creatures, yet they have the power to change things around them whether the terrain or people’s lives about them. It truly makes me feel happy about doing my job. “I do hope he made it safely home, to bad I had to put him to sleep, I would have loved to interact with him a bit more.” I sigh. As I </w:t>
      </w:r>
      <w:r w:rsidR="00DE0F4E">
        <w:rPr>
          <w:rFonts w:ascii="Times New Roman" w:hAnsi="Times New Roman" w:cs="Times New Roman"/>
          <w:sz w:val="24"/>
          <w:szCs w:val="24"/>
        </w:rPr>
        <w:t>travel</w:t>
      </w:r>
      <w:r w:rsidRPr="00606FFE">
        <w:rPr>
          <w:rFonts w:ascii="Times New Roman" w:hAnsi="Times New Roman" w:cs="Times New Roman"/>
          <w:sz w:val="24"/>
          <w:szCs w:val="24"/>
        </w:rPr>
        <w:t xml:space="preserve">, I realize the time for the fated job approaches so I try to increase my speed so I can reach there in time. No time to take in the lovely views of </w:t>
      </w:r>
      <w:r w:rsidR="00DE0F4E">
        <w:rPr>
          <w:rFonts w:ascii="Times New Roman" w:hAnsi="Times New Roman" w:cs="Times New Roman"/>
          <w:sz w:val="24"/>
          <w:szCs w:val="24"/>
        </w:rPr>
        <w:t>the exotic flora and fauna nearby.</w:t>
      </w:r>
    </w:p>
    <w:p w14:paraId="559EC6F7" w14:textId="77777777" w:rsidR="00CA5F11" w:rsidRDefault="00CA5F11" w:rsidP="00CA5F11">
      <w:pPr>
        <w:spacing w:line="480" w:lineRule="auto"/>
        <w:jc w:val="both"/>
        <w:rPr>
          <w:rFonts w:ascii="Times New Roman" w:hAnsi="Times New Roman" w:cs="Times New Roman"/>
          <w:sz w:val="24"/>
          <w:szCs w:val="24"/>
        </w:rPr>
      </w:pPr>
      <w:r w:rsidRPr="00606FFE">
        <w:rPr>
          <w:rFonts w:ascii="Times New Roman" w:hAnsi="Times New Roman" w:cs="Times New Roman"/>
          <w:sz w:val="24"/>
          <w:szCs w:val="24"/>
        </w:rPr>
        <w:t xml:space="preserve">Once I arrive there, I notice that the Husband and Wife are both </w:t>
      </w:r>
      <w:r>
        <w:rPr>
          <w:rFonts w:ascii="Times New Roman" w:hAnsi="Times New Roman" w:cs="Times New Roman"/>
          <w:sz w:val="24"/>
          <w:szCs w:val="24"/>
        </w:rPr>
        <w:t>there</w:t>
      </w:r>
      <w:r w:rsidRPr="00606FFE">
        <w:rPr>
          <w:rFonts w:ascii="Times New Roman" w:hAnsi="Times New Roman" w:cs="Times New Roman"/>
          <w:sz w:val="24"/>
          <w:szCs w:val="24"/>
        </w:rPr>
        <w:t xml:space="preserve"> early. </w:t>
      </w:r>
    </w:p>
    <w:p w14:paraId="4743E45F" w14:textId="739BD6B8" w:rsidR="00CA5F11" w:rsidRDefault="00CA5F11" w:rsidP="00CA5F11">
      <w:pPr>
        <w:spacing w:line="480" w:lineRule="auto"/>
        <w:jc w:val="both"/>
        <w:rPr>
          <w:rFonts w:ascii="Times New Roman" w:hAnsi="Times New Roman" w:cs="Times New Roman"/>
          <w:sz w:val="24"/>
          <w:szCs w:val="24"/>
        </w:rPr>
      </w:pPr>
      <w:r w:rsidRPr="00606FFE">
        <w:rPr>
          <w:rFonts w:ascii="Times New Roman" w:hAnsi="Times New Roman" w:cs="Times New Roman"/>
          <w:sz w:val="24"/>
          <w:szCs w:val="24"/>
        </w:rPr>
        <w:t xml:space="preserve">“Where is he?!” the husband yells. I freeze in shock, I haven’t even </w:t>
      </w:r>
      <w:r w:rsidR="00DE0F4E">
        <w:rPr>
          <w:rFonts w:ascii="Times New Roman" w:hAnsi="Times New Roman" w:cs="Times New Roman"/>
          <w:sz w:val="24"/>
          <w:szCs w:val="24"/>
        </w:rPr>
        <w:t xml:space="preserve">arrived </w:t>
      </w:r>
      <w:proofErr w:type="gramStart"/>
      <w:r w:rsidR="00DE0F4E">
        <w:rPr>
          <w:rFonts w:ascii="Times New Roman" w:hAnsi="Times New Roman" w:cs="Times New Roman"/>
          <w:sz w:val="24"/>
          <w:szCs w:val="24"/>
        </w:rPr>
        <w:t>to</w:t>
      </w:r>
      <w:proofErr w:type="gramEnd"/>
      <w:r w:rsidR="00DE0F4E">
        <w:rPr>
          <w:rFonts w:ascii="Times New Roman" w:hAnsi="Times New Roman" w:cs="Times New Roman"/>
          <w:sz w:val="24"/>
          <w:szCs w:val="24"/>
        </w:rPr>
        <w:t xml:space="preserve"> the site</w:t>
      </w:r>
      <w:r w:rsidRPr="00606FFE">
        <w:rPr>
          <w:rFonts w:ascii="Times New Roman" w:hAnsi="Times New Roman" w:cs="Times New Roman"/>
          <w:sz w:val="24"/>
          <w:szCs w:val="24"/>
        </w:rPr>
        <w:t xml:space="preserve"> yet. How did he find me out already?</w:t>
      </w:r>
      <w:r>
        <w:rPr>
          <w:rFonts w:ascii="Times New Roman" w:hAnsi="Times New Roman" w:cs="Times New Roman"/>
          <w:sz w:val="24"/>
          <w:szCs w:val="24"/>
        </w:rPr>
        <w:t xml:space="preserve"> I quickly hide </w:t>
      </w:r>
      <w:r w:rsidR="00DE0F4E">
        <w:rPr>
          <w:rFonts w:ascii="Times New Roman" w:hAnsi="Times New Roman" w:cs="Times New Roman"/>
          <w:sz w:val="24"/>
          <w:szCs w:val="24"/>
        </w:rPr>
        <w:t>nearby, hoping to avoid his spotlight-like gaze.</w:t>
      </w:r>
      <w:r w:rsidRPr="00606FFE">
        <w:rPr>
          <w:rFonts w:ascii="Times New Roman" w:hAnsi="Times New Roman" w:cs="Times New Roman"/>
          <w:sz w:val="24"/>
          <w:szCs w:val="24"/>
        </w:rPr>
        <w:t xml:space="preserve"> </w:t>
      </w:r>
    </w:p>
    <w:p w14:paraId="129CE6E8" w14:textId="77777777" w:rsidR="00CA5F11" w:rsidRDefault="00CA5F11" w:rsidP="00CA5F11">
      <w:pPr>
        <w:spacing w:line="480" w:lineRule="auto"/>
        <w:jc w:val="both"/>
        <w:rPr>
          <w:rFonts w:ascii="Times New Roman" w:hAnsi="Times New Roman" w:cs="Times New Roman"/>
          <w:sz w:val="24"/>
          <w:szCs w:val="24"/>
        </w:rPr>
      </w:pPr>
      <w:r w:rsidRPr="00606FFE">
        <w:rPr>
          <w:rFonts w:ascii="Times New Roman" w:hAnsi="Times New Roman" w:cs="Times New Roman"/>
          <w:sz w:val="24"/>
          <w:szCs w:val="24"/>
        </w:rPr>
        <w:t xml:space="preserve">“I have been tricked twice and refuse to be tricked a third time!” He yells at his wife. </w:t>
      </w:r>
    </w:p>
    <w:p w14:paraId="28531651" w14:textId="34CDBF0B" w:rsidR="00CA5F11" w:rsidRDefault="00CA5F11" w:rsidP="00CA5F11">
      <w:pPr>
        <w:spacing w:line="480" w:lineRule="auto"/>
        <w:jc w:val="both"/>
        <w:rPr>
          <w:rFonts w:ascii="Times New Roman" w:hAnsi="Times New Roman" w:cs="Times New Roman"/>
          <w:sz w:val="24"/>
          <w:szCs w:val="24"/>
        </w:rPr>
      </w:pPr>
      <w:r w:rsidRPr="00606FFE">
        <w:rPr>
          <w:rFonts w:ascii="Times New Roman" w:hAnsi="Times New Roman" w:cs="Times New Roman"/>
          <w:sz w:val="24"/>
          <w:szCs w:val="24"/>
        </w:rPr>
        <w:lastRenderedPageBreak/>
        <w:t xml:space="preserve">“Honey calm down. </w:t>
      </w:r>
      <w:r w:rsidR="00DE0F4E">
        <w:rPr>
          <w:rFonts w:ascii="Times New Roman" w:hAnsi="Times New Roman" w:cs="Times New Roman"/>
          <w:sz w:val="24"/>
          <w:szCs w:val="24"/>
        </w:rPr>
        <w:t>Please let’s just talk a bit. I truly miss you dear.</w:t>
      </w:r>
      <w:r w:rsidRPr="00606FFE">
        <w:rPr>
          <w:rFonts w:ascii="Times New Roman" w:hAnsi="Times New Roman" w:cs="Times New Roman"/>
          <w:sz w:val="24"/>
          <w:szCs w:val="24"/>
        </w:rPr>
        <w:t>”</w:t>
      </w:r>
      <w:r w:rsidR="00DE0F4E">
        <w:rPr>
          <w:rFonts w:ascii="Times New Roman" w:hAnsi="Times New Roman" w:cs="Times New Roman"/>
          <w:sz w:val="24"/>
          <w:szCs w:val="24"/>
        </w:rPr>
        <w:t xml:space="preserve"> She says. “You have spent so much time with that woman that miss your loving embrace. </w:t>
      </w:r>
      <w:r w:rsidR="00374723">
        <w:rPr>
          <w:rFonts w:ascii="Times New Roman" w:hAnsi="Times New Roman" w:cs="Times New Roman"/>
          <w:sz w:val="24"/>
          <w:szCs w:val="24"/>
        </w:rPr>
        <w:t>Forget about her and just look at me”.</w:t>
      </w:r>
      <w:r w:rsidRPr="00606FFE">
        <w:rPr>
          <w:rFonts w:ascii="Times New Roman" w:hAnsi="Times New Roman" w:cs="Times New Roman"/>
          <w:sz w:val="24"/>
          <w:szCs w:val="24"/>
        </w:rPr>
        <w:t xml:space="preserve"> She attempts to charm him</w:t>
      </w:r>
      <w:r w:rsidR="00374723">
        <w:rPr>
          <w:rFonts w:ascii="Times New Roman" w:hAnsi="Times New Roman" w:cs="Times New Roman"/>
          <w:sz w:val="24"/>
          <w:szCs w:val="24"/>
        </w:rPr>
        <w:t xml:space="preserve"> with her </w:t>
      </w:r>
      <w:r w:rsidR="00220BC0">
        <w:rPr>
          <w:rFonts w:ascii="Times New Roman" w:hAnsi="Times New Roman" w:cs="Times New Roman"/>
          <w:sz w:val="24"/>
          <w:szCs w:val="24"/>
        </w:rPr>
        <w:t>sweet-sounding</w:t>
      </w:r>
      <w:r w:rsidR="00374723">
        <w:rPr>
          <w:rFonts w:ascii="Times New Roman" w:hAnsi="Times New Roman" w:cs="Times New Roman"/>
          <w:sz w:val="24"/>
          <w:szCs w:val="24"/>
        </w:rPr>
        <w:t xml:space="preserve"> words</w:t>
      </w:r>
      <w:r w:rsidRPr="00606FFE">
        <w:rPr>
          <w:rFonts w:ascii="Times New Roman" w:hAnsi="Times New Roman" w:cs="Times New Roman"/>
          <w:sz w:val="24"/>
          <w:szCs w:val="24"/>
        </w:rPr>
        <w:t xml:space="preserve">. Similar to the second time I helped her, the wife is decked out in gleaming jewelry, sweet smelling perfume and wearing a long gorgeous white dress akin to a wedding.  Even the air around her screams, look at me and only me. </w:t>
      </w:r>
      <w:r>
        <w:rPr>
          <w:rFonts w:ascii="Times New Roman" w:hAnsi="Times New Roman" w:cs="Times New Roman"/>
          <w:sz w:val="24"/>
          <w:szCs w:val="24"/>
        </w:rPr>
        <w:t>Even I</w:t>
      </w:r>
      <w:r w:rsidR="00374723">
        <w:rPr>
          <w:rFonts w:ascii="Times New Roman" w:hAnsi="Times New Roman" w:cs="Times New Roman"/>
          <w:sz w:val="24"/>
          <w:szCs w:val="24"/>
        </w:rPr>
        <w:t xml:space="preserve"> need sheer willpower to not</w:t>
      </w:r>
      <w:r>
        <w:rPr>
          <w:rFonts w:ascii="Times New Roman" w:hAnsi="Times New Roman" w:cs="Times New Roman"/>
          <w:sz w:val="24"/>
          <w:szCs w:val="24"/>
        </w:rPr>
        <w:t xml:space="preserve"> lose myself looking at her radiance. </w:t>
      </w:r>
    </w:p>
    <w:p w14:paraId="168BF892" w14:textId="2FAE1A6E" w:rsidR="00CA5F11" w:rsidRDefault="00CA5F11" w:rsidP="00CA5F11">
      <w:pPr>
        <w:spacing w:line="480" w:lineRule="auto"/>
        <w:jc w:val="both"/>
        <w:rPr>
          <w:rFonts w:ascii="Times New Roman" w:hAnsi="Times New Roman" w:cs="Times New Roman"/>
          <w:sz w:val="24"/>
          <w:szCs w:val="24"/>
        </w:rPr>
      </w:pPr>
      <w:r w:rsidRPr="00606FFE">
        <w:rPr>
          <w:rFonts w:ascii="Times New Roman" w:hAnsi="Times New Roman" w:cs="Times New Roman"/>
          <w:sz w:val="24"/>
          <w:szCs w:val="24"/>
        </w:rPr>
        <w:t xml:space="preserve">“Dear, I need to search the area one more time. He could have arrived.” He spoke. He was still angry yet his will was being swayed slowly by the wife’s </w:t>
      </w:r>
      <w:r w:rsidR="00374723">
        <w:rPr>
          <w:rFonts w:ascii="Times New Roman" w:hAnsi="Times New Roman" w:cs="Times New Roman"/>
          <w:sz w:val="24"/>
          <w:szCs w:val="24"/>
        </w:rPr>
        <w:t>honey-like words</w:t>
      </w:r>
      <w:r w:rsidRPr="00606FFE">
        <w:rPr>
          <w:rFonts w:ascii="Times New Roman" w:hAnsi="Times New Roman" w:cs="Times New Roman"/>
          <w:sz w:val="24"/>
          <w:szCs w:val="24"/>
        </w:rPr>
        <w:t xml:space="preserve">. </w:t>
      </w:r>
    </w:p>
    <w:p w14:paraId="12CBB609" w14:textId="77777777" w:rsidR="00CA5F11" w:rsidRDefault="00CA5F11" w:rsidP="00CA5F11">
      <w:pPr>
        <w:spacing w:line="480" w:lineRule="auto"/>
        <w:jc w:val="both"/>
        <w:rPr>
          <w:rFonts w:ascii="Times New Roman" w:hAnsi="Times New Roman" w:cs="Times New Roman"/>
          <w:sz w:val="24"/>
          <w:szCs w:val="24"/>
        </w:rPr>
      </w:pPr>
      <w:r w:rsidRPr="00606FFE">
        <w:rPr>
          <w:rFonts w:ascii="Times New Roman" w:hAnsi="Times New Roman" w:cs="Times New Roman"/>
          <w:sz w:val="24"/>
          <w:szCs w:val="24"/>
        </w:rPr>
        <w:t xml:space="preserve">“Why would he be </w:t>
      </w:r>
      <w:r>
        <w:rPr>
          <w:rFonts w:ascii="Times New Roman" w:hAnsi="Times New Roman" w:cs="Times New Roman"/>
          <w:sz w:val="24"/>
          <w:szCs w:val="24"/>
        </w:rPr>
        <w:t>here</w:t>
      </w:r>
      <w:r w:rsidRPr="00606FFE">
        <w:rPr>
          <w:rFonts w:ascii="Times New Roman" w:hAnsi="Times New Roman" w:cs="Times New Roman"/>
          <w:sz w:val="24"/>
          <w:szCs w:val="24"/>
        </w:rPr>
        <w:t>, relax and just stay near me and embrace me” She sweetly says</w:t>
      </w:r>
      <w:r>
        <w:rPr>
          <w:rFonts w:ascii="Times New Roman" w:hAnsi="Times New Roman" w:cs="Times New Roman"/>
          <w:sz w:val="24"/>
          <w:szCs w:val="24"/>
        </w:rPr>
        <w:t xml:space="preserve"> as s</w:t>
      </w:r>
      <w:r w:rsidRPr="00606FFE">
        <w:rPr>
          <w:rFonts w:ascii="Times New Roman" w:hAnsi="Times New Roman" w:cs="Times New Roman"/>
          <w:sz w:val="24"/>
          <w:szCs w:val="24"/>
        </w:rPr>
        <w:t xml:space="preserve">he extends her arms for an embracing hug to her husband. The husband just stares at her with what appeared to be hearts in his eyes. </w:t>
      </w:r>
    </w:p>
    <w:p w14:paraId="2C132534" w14:textId="7917C065" w:rsidR="00CA5F11" w:rsidRDefault="00CA5F11" w:rsidP="00CA5F11">
      <w:pPr>
        <w:spacing w:line="480" w:lineRule="auto"/>
        <w:jc w:val="both"/>
        <w:rPr>
          <w:rFonts w:ascii="Times New Roman" w:hAnsi="Times New Roman" w:cs="Times New Roman"/>
          <w:sz w:val="24"/>
          <w:szCs w:val="24"/>
        </w:rPr>
      </w:pPr>
      <w:r w:rsidRPr="00606FFE">
        <w:rPr>
          <w:rFonts w:ascii="Times New Roman" w:hAnsi="Times New Roman" w:cs="Times New Roman"/>
          <w:sz w:val="24"/>
          <w:szCs w:val="24"/>
        </w:rPr>
        <w:t>“Dear, when did you look so beautiful</w:t>
      </w:r>
      <w:r w:rsidR="00374723">
        <w:rPr>
          <w:rFonts w:ascii="Times New Roman" w:hAnsi="Times New Roman" w:cs="Times New Roman"/>
          <w:sz w:val="24"/>
          <w:szCs w:val="24"/>
        </w:rPr>
        <w:t>…</w:t>
      </w:r>
      <w:r w:rsidRPr="00606FFE">
        <w:rPr>
          <w:rFonts w:ascii="Times New Roman" w:hAnsi="Times New Roman" w:cs="Times New Roman"/>
          <w:sz w:val="24"/>
          <w:szCs w:val="24"/>
        </w:rPr>
        <w:t>?” He asks and approaches her to accept her embrace</w:t>
      </w:r>
      <w:r w:rsidR="00374723">
        <w:rPr>
          <w:rFonts w:ascii="Times New Roman" w:hAnsi="Times New Roman" w:cs="Times New Roman"/>
          <w:sz w:val="24"/>
          <w:szCs w:val="24"/>
        </w:rPr>
        <w:t>, almost in a hypnotized state</w:t>
      </w:r>
      <w:r w:rsidRPr="00606FFE">
        <w:rPr>
          <w:rFonts w:ascii="Times New Roman" w:hAnsi="Times New Roman" w:cs="Times New Roman"/>
          <w:sz w:val="24"/>
          <w:szCs w:val="24"/>
        </w:rPr>
        <w:t xml:space="preserve">. That’s when the wife </w:t>
      </w:r>
      <w:r w:rsidR="00374723" w:rsidRPr="00606FFE">
        <w:rPr>
          <w:rFonts w:ascii="Times New Roman" w:hAnsi="Times New Roman" w:cs="Times New Roman"/>
          <w:sz w:val="24"/>
          <w:szCs w:val="24"/>
        </w:rPr>
        <w:t>looks</w:t>
      </w:r>
      <w:r w:rsidRPr="00606FFE">
        <w:rPr>
          <w:rFonts w:ascii="Times New Roman" w:hAnsi="Times New Roman" w:cs="Times New Roman"/>
          <w:sz w:val="24"/>
          <w:szCs w:val="24"/>
        </w:rPr>
        <w:t xml:space="preserve"> directly at me and gave a small nod towards me and mouths “Hurry up, I can’t keep his attention for too long!”. I unfreeze and give a small node. I close the distance to a point where </w:t>
      </w:r>
      <w:r w:rsidR="00374723">
        <w:rPr>
          <w:rFonts w:ascii="Times New Roman" w:hAnsi="Times New Roman" w:cs="Times New Roman"/>
          <w:sz w:val="24"/>
          <w:szCs w:val="24"/>
        </w:rPr>
        <w:t xml:space="preserve">I am </w:t>
      </w:r>
      <w:r w:rsidR="00374723" w:rsidRPr="00606FFE">
        <w:rPr>
          <w:rFonts w:ascii="Times New Roman" w:hAnsi="Times New Roman" w:cs="Times New Roman"/>
          <w:sz w:val="24"/>
          <w:szCs w:val="24"/>
        </w:rPr>
        <w:t>still</w:t>
      </w:r>
      <w:r w:rsidRPr="00606FFE">
        <w:rPr>
          <w:rFonts w:ascii="Times New Roman" w:hAnsi="Times New Roman" w:cs="Times New Roman"/>
          <w:sz w:val="24"/>
          <w:szCs w:val="24"/>
        </w:rPr>
        <w:t xml:space="preserve"> </w:t>
      </w:r>
      <w:r>
        <w:rPr>
          <w:rFonts w:ascii="Times New Roman" w:hAnsi="Times New Roman" w:cs="Times New Roman"/>
          <w:sz w:val="24"/>
          <w:szCs w:val="24"/>
        </w:rPr>
        <w:t>at a safe distance</w:t>
      </w:r>
      <w:r w:rsidR="00374723">
        <w:rPr>
          <w:rFonts w:ascii="Times New Roman" w:hAnsi="Times New Roman" w:cs="Times New Roman"/>
          <w:sz w:val="24"/>
          <w:szCs w:val="24"/>
        </w:rPr>
        <w:t xml:space="preserve"> yet can still do what I am needed to do</w:t>
      </w:r>
      <w:r w:rsidRPr="00606FFE">
        <w:rPr>
          <w:rFonts w:ascii="Times New Roman" w:hAnsi="Times New Roman" w:cs="Times New Roman"/>
          <w:sz w:val="24"/>
          <w:szCs w:val="24"/>
        </w:rPr>
        <w:t xml:space="preserve">. I </w:t>
      </w:r>
      <w:r>
        <w:rPr>
          <w:rFonts w:ascii="Times New Roman" w:hAnsi="Times New Roman" w:cs="Times New Roman"/>
          <w:sz w:val="24"/>
          <w:szCs w:val="24"/>
        </w:rPr>
        <w:t xml:space="preserve">start </w:t>
      </w:r>
      <w:r w:rsidR="00374723">
        <w:rPr>
          <w:rFonts w:ascii="Times New Roman" w:hAnsi="Times New Roman" w:cs="Times New Roman"/>
          <w:sz w:val="24"/>
          <w:szCs w:val="24"/>
        </w:rPr>
        <w:t>attempting to put him to sleep, just like I did with the hunter earlier</w:t>
      </w:r>
      <w:r>
        <w:rPr>
          <w:rFonts w:ascii="Times New Roman" w:hAnsi="Times New Roman" w:cs="Times New Roman"/>
          <w:sz w:val="24"/>
          <w:szCs w:val="24"/>
        </w:rPr>
        <w:t>.</w:t>
      </w:r>
      <w:r w:rsidR="00374723">
        <w:rPr>
          <w:rFonts w:ascii="Times New Roman" w:hAnsi="Times New Roman" w:cs="Times New Roman"/>
          <w:sz w:val="24"/>
          <w:szCs w:val="24"/>
        </w:rPr>
        <w:t xml:space="preserve"> I wonder, what will be going though his head this time? Will hear the sweet song of a nightingale or a soothing lullaby of a loving mother.</w:t>
      </w:r>
      <w:r>
        <w:rPr>
          <w:rFonts w:ascii="Times New Roman" w:hAnsi="Times New Roman" w:cs="Times New Roman"/>
          <w:sz w:val="24"/>
          <w:szCs w:val="24"/>
        </w:rPr>
        <w:t xml:space="preserve"> I pray that he doesn’t realize what happens and will just fall asleep without trouble. </w:t>
      </w:r>
    </w:p>
    <w:p w14:paraId="7586FCA0" w14:textId="045C81DD" w:rsidR="00CA5F11" w:rsidRDefault="00CA5F11" w:rsidP="00CA5F11">
      <w:pPr>
        <w:spacing w:line="480" w:lineRule="auto"/>
        <w:jc w:val="both"/>
        <w:rPr>
          <w:rFonts w:ascii="Times New Roman" w:hAnsi="Times New Roman" w:cs="Times New Roman"/>
          <w:sz w:val="24"/>
          <w:szCs w:val="24"/>
        </w:rPr>
      </w:pPr>
      <w:r>
        <w:rPr>
          <w:rFonts w:ascii="Times New Roman" w:hAnsi="Times New Roman" w:cs="Times New Roman"/>
          <w:sz w:val="24"/>
          <w:szCs w:val="24"/>
        </w:rPr>
        <w:t>“What is…</w:t>
      </w:r>
      <w:proofErr w:type="gramStart"/>
      <w:r>
        <w:rPr>
          <w:rFonts w:ascii="Times New Roman" w:hAnsi="Times New Roman" w:cs="Times New Roman"/>
          <w:sz w:val="24"/>
          <w:szCs w:val="24"/>
        </w:rPr>
        <w:t>that..</w:t>
      </w:r>
      <w:proofErr w:type="gramEnd"/>
      <w:r>
        <w:rPr>
          <w:rFonts w:ascii="Times New Roman" w:hAnsi="Times New Roman" w:cs="Times New Roman"/>
          <w:sz w:val="24"/>
          <w:szCs w:val="24"/>
        </w:rPr>
        <w:t xml:space="preserve">lovely..song? I must find were it is coming from” He </w:t>
      </w:r>
      <w:r w:rsidR="00374723">
        <w:rPr>
          <w:rFonts w:ascii="Times New Roman" w:hAnsi="Times New Roman" w:cs="Times New Roman"/>
          <w:sz w:val="24"/>
          <w:szCs w:val="24"/>
        </w:rPr>
        <w:t>yawns</w:t>
      </w:r>
      <w:r>
        <w:rPr>
          <w:rFonts w:ascii="Times New Roman" w:hAnsi="Times New Roman" w:cs="Times New Roman"/>
          <w:sz w:val="24"/>
          <w:szCs w:val="24"/>
        </w:rPr>
        <w:t xml:space="preserve">. It’s working but I’m not out the woods yet! I push a little harder and the wife hugs him tighter. “Dear…I feel…” He slurs once more before collapsing into his wife’s arms. </w:t>
      </w:r>
    </w:p>
    <w:p w14:paraId="569683EE" w14:textId="7EFC2DCD" w:rsidR="00CA5F11" w:rsidRDefault="00CA5F11" w:rsidP="00CA5F11">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 </w:t>
      </w:r>
      <w:r w:rsidR="00374723">
        <w:rPr>
          <w:rFonts w:ascii="Times New Roman" w:hAnsi="Times New Roman" w:cs="Times New Roman"/>
          <w:sz w:val="24"/>
          <w:szCs w:val="24"/>
        </w:rPr>
        <w:t>approach</w:t>
      </w:r>
      <w:r>
        <w:rPr>
          <w:rFonts w:ascii="Times New Roman" w:hAnsi="Times New Roman" w:cs="Times New Roman"/>
          <w:sz w:val="24"/>
          <w:szCs w:val="24"/>
        </w:rPr>
        <w:t xml:space="preserve"> the wife and ask her “Is that all you need from </w:t>
      </w:r>
      <w:proofErr w:type="gramStart"/>
      <w:r>
        <w:rPr>
          <w:rFonts w:ascii="Times New Roman" w:hAnsi="Times New Roman" w:cs="Times New Roman"/>
          <w:sz w:val="24"/>
          <w:szCs w:val="24"/>
        </w:rPr>
        <w:t>me,</w:t>
      </w:r>
      <w:proofErr w:type="gramEnd"/>
      <w:r>
        <w:rPr>
          <w:rFonts w:ascii="Times New Roman" w:hAnsi="Times New Roman" w:cs="Times New Roman"/>
          <w:sz w:val="24"/>
          <w:szCs w:val="24"/>
        </w:rPr>
        <w:t xml:space="preserve"> I wish to return to my family once more.”</w:t>
      </w:r>
    </w:p>
    <w:p w14:paraId="67501A66" w14:textId="4ECC12C1" w:rsidR="00CA5F11" w:rsidRDefault="00CA5F11" w:rsidP="00CA5F1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She replies softly to me “Yes, I truly appreciate your help. I shall grant your reward as soon as I can” as she strokes her husband’s hair. Despite the troubles the two have, deep down they both care for one another. Although if they could avoid this trickery </w:t>
      </w:r>
      <w:r w:rsidR="00374723">
        <w:rPr>
          <w:rFonts w:ascii="Times New Roman" w:hAnsi="Times New Roman" w:cs="Times New Roman"/>
          <w:sz w:val="24"/>
          <w:szCs w:val="24"/>
        </w:rPr>
        <w:t>altogether,</w:t>
      </w:r>
      <w:r>
        <w:rPr>
          <w:rFonts w:ascii="Times New Roman" w:hAnsi="Times New Roman" w:cs="Times New Roman"/>
          <w:sz w:val="24"/>
          <w:szCs w:val="24"/>
        </w:rPr>
        <w:t xml:space="preserve"> </w:t>
      </w:r>
      <w:r w:rsidR="00374723">
        <w:rPr>
          <w:rFonts w:ascii="Times New Roman" w:hAnsi="Times New Roman" w:cs="Times New Roman"/>
          <w:sz w:val="24"/>
          <w:szCs w:val="24"/>
        </w:rPr>
        <w:t>that</w:t>
      </w:r>
      <w:r>
        <w:rPr>
          <w:rFonts w:ascii="Times New Roman" w:hAnsi="Times New Roman" w:cs="Times New Roman"/>
          <w:sz w:val="24"/>
          <w:szCs w:val="24"/>
        </w:rPr>
        <w:t xml:space="preserve"> would make me happier. I bow to her then </w:t>
      </w:r>
      <w:r w:rsidR="00374723">
        <w:rPr>
          <w:rFonts w:ascii="Times New Roman" w:hAnsi="Times New Roman" w:cs="Times New Roman"/>
          <w:sz w:val="24"/>
          <w:szCs w:val="24"/>
        </w:rPr>
        <w:t>depart to return home.</w:t>
      </w:r>
    </w:p>
    <w:p w14:paraId="0711AC33" w14:textId="10734D19" w:rsidR="00CA5F11" w:rsidRDefault="00CA5F11" w:rsidP="00CA5F11">
      <w:pPr>
        <w:spacing w:line="480" w:lineRule="auto"/>
        <w:jc w:val="both"/>
        <w:rPr>
          <w:rFonts w:ascii="Times New Roman" w:hAnsi="Times New Roman" w:cs="Times New Roman"/>
          <w:sz w:val="24"/>
          <w:szCs w:val="24"/>
        </w:rPr>
      </w:pPr>
      <w:r>
        <w:rPr>
          <w:rFonts w:ascii="Times New Roman" w:hAnsi="Times New Roman" w:cs="Times New Roman"/>
          <w:sz w:val="24"/>
          <w:szCs w:val="24"/>
        </w:rPr>
        <w:t>I approach the entrance to my home and before I enter, I unfurl my white wings once more and walk into the cave entrance. As I walk through the cave, I hear the soothing sounds of the river once again and smell the aroma of the poppy fields once more. I’m truly home and have never felt more comfortable and at peace. When I reach my home</w:t>
      </w:r>
      <w:r w:rsidR="00220BC0">
        <w:rPr>
          <w:rFonts w:ascii="Times New Roman" w:hAnsi="Times New Roman" w:cs="Times New Roman"/>
          <w:sz w:val="24"/>
          <w:szCs w:val="24"/>
        </w:rPr>
        <w:t>,</w:t>
      </w:r>
      <w:r>
        <w:rPr>
          <w:rFonts w:ascii="Times New Roman" w:hAnsi="Times New Roman" w:cs="Times New Roman"/>
          <w:sz w:val="24"/>
          <w:szCs w:val="24"/>
        </w:rPr>
        <w:t xml:space="preserve"> my family are outside waiting to greet me. “Welcome back, Lord Hypnos” my wife Pasithea says.</w:t>
      </w:r>
    </w:p>
    <w:p w14:paraId="2C4C7B22" w14:textId="751F9033" w:rsidR="00CA5F11" w:rsidRDefault="00CA5F11" w:rsidP="00220BC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I give her a hug and say, “I’m home.” I turn to my brother and say, “See Thanatos, everything worked out for us and we all get one </w:t>
      </w:r>
      <w:r w:rsidR="00220BC0">
        <w:rPr>
          <w:rFonts w:ascii="Times New Roman" w:hAnsi="Times New Roman" w:cs="Times New Roman"/>
          <w:sz w:val="24"/>
          <w:szCs w:val="24"/>
        </w:rPr>
        <w:t>A</w:t>
      </w:r>
      <w:r>
        <w:rPr>
          <w:rFonts w:ascii="Times New Roman" w:hAnsi="Times New Roman" w:cs="Times New Roman"/>
          <w:sz w:val="24"/>
          <w:szCs w:val="24"/>
        </w:rPr>
        <w:t>pple of the Hesperides”. He nods at me once more.</w:t>
      </w:r>
    </w:p>
    <w:p w14:paraId="0D1CA46A" w14:textId="5E384B48" w:rsidR="00CA5F11" w:rsidRDefault="00CA5F11" w:rsidP="00CA5F1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20BC0">
        <w:rPr>
          <w:rFonts w:ascii="Times New Roman" w:hAnsi="Times New Roman" w:cs="Times New Roman"/>
          <w:sz w:val="24"/>
          <w:szCs w:val="24"/>
        </w:rPr>
        <w:t>You can’t keep Death waiting here any longer, we both still have jobs to do</w:t>
      </w:r>
      <w:r>
        <w:rPr>
          <w:rFonts w:ascii="Times New Roman" w:hAnsi="Times New Roman" w:cs="Times New Roman"/>
          <w:sz w:val="24"/>
          <w:szCs w:val="24"/>
        </w:rPr>
        <w:t xml:space="preserve">” He coldly </w:t>
      </w:r>
      <w:r w:rsidR="00220BC0">
        <w:rPr>
          <w:rFonts w:ascii="Times New Roman" w:hAnsi="Times New Roman" w:cs="Times New Roman"/>
          <w:sz w:val="24"/>
          <w:szCs w:val="24"/>
        </w:rPr>
        <w:t>says</w:t>
      </w:r>
      <w:r>
        <w:rPr>
          <w:rFonts w:ascii="Times New Roman" w:hAnsi="Times New Roman" w:cs="Times New Roman"/>
          <w:sz w:val="24"/>
          <w:szCs w:val="24"/>
        </w:rPr>
        <w:t>.</w:t>
      </w:r>
      <w:r w:rsidR="00220BC0">
        <w:rPr>
          <w:rFonts w:ascii="Times New Roman" w:hAnsi="Times New Roman" w:cs="Times New Roman"/>
          <w:sz w:val="24"/>
          <w:szCs w:val="24"/>
        </w:rPr>
        <w:t xml:space="preserve"> Was the first part his attempt at a joke? But he is right, we still have a job to do.</w:t>
      </w:r>
    </w:p>
    <w:p w14:paraId="1EDC40EA" w14:textId="30ACED7D" w:rsidR="00CA5F11" w:rsidRDefault="00CA5F11" w:rsidP="00CA5F1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I hug my wife once more and </w:t>
      </w:r>
      <w:r w:rsidR="00220BC0">
        <w:rPr>
          <w:rFonts w:ascii="Times New Roman" w:hAnsi="Times New Roman" w:cs="Times New Roman"/>
          <w:sz w:val="24"/>
          <w:szCs w:val="24"/>
        </w:rPr>
        <w:t>we</w:t>
      </w:r>
      <w:r>
        <w:rPr>
          <w:rFonts w:ascii="Times New Roman" w:hAnsi="Times New Roman" w:cs="Times New Roman"/>
          <w:sz w:val="24"/>
          <w:szCs w:val="24"/>
        </w:rPr>
        <w:t xml:space="preserve"> depart to do what was proclaimed for us to do. I can’t hold off on this job too much otherwise the humans become sleep deprived and can’t change the world around them. That is why I truly love my job.</w:t>
      </w:r>
      <w:r w:rsidR="00220BC0">
        <w:rPr>
          <w:rFonts w:ascii="Times New Roman" w:hAnsi="Times New Roman" w:cs="Times New Roman"/>
          <w:sz w:val="24"/>
          <w:szCs w:val="24"/>
        </w:rPr>
        <w:t xml:space="preserve"> </w:t>
      </w:r>
    </w:p>
    <w:p w14:paraId="4876C053" w14:textId="0EBD1A7B" w:rsidR="00CA5F11" w:rsidRDefault="00CA5F11" w:rsidP="00CA5F11">
      <w:pPr>
        <w:spacing w:line="480" w:lineRule="auto"/>
        <w:jc w:val="both"/>
        <w:rPr>
          <w:rFonts w:ascii="Times New Roman" w:hAnsi="Times New Roman" w:cs="Times New Roman"/>
          <w:sz w:val="24"/>
          <w:szCs w:val="24"/>
        </w:rPr>
      </w:pPr>
    </w:p>
    <w:p w14:paraId="07AD8A7F" w14:textId="27A6EB40" w:rsidR="00CA5F11" w:rsidRDefault="00CA5F11" w:rsidP="00CA5F11">
      <w:pPr>
        <w:spacing w:line="480" w:lineRule="auto"/>
        <w:jc w:val="both"/>
        <w:rPr>
          <w:rFonts w:ascii="Times New Roman" w:hAnsi="Times New Roman" w:cs="Times New Roman"/>
          <w:sz w:val="24"/>
          <w:szCs w:val="24"/>
        </w:rPr>
      </w:pPr>
    </w:p>
    <w:p w14:paraId="499BCA2B" w14:textId="78A7BE3E" w:rsidR="00CA5F11" w:rsidRDefault="00CA5F11" w:rsidP="00CA5F11">
      <w:pPr>
        <w:spacing w:line="480" w:lineRule="auto"/>
        <w:jc w:val="both"/>
        <w:rPr>
          <w:rFonts w:ascii="Times New Roman" w:hAnsi="Times New Roman" w:cs="Times New Roman"/>
          <w:sz w:val="24"/>
          <w:szCs w:val="24"/>
        </w:rPr>
      </w:pPr>
    </w:p>
    <w:p w14:paraId="1D6BC5CC" w14:textId="77777777" w:rsidR="00374723" w:rsidRPr="00606FFE" w:rsidRDefault="00374723" w:rsidP="00CA5F11">
      <w:pPr>
        <w:spacing w:line="480" w:lineRule="auto"/>
        <w:jc w:val="both"/>
        <w:rPr>
          <w:rFonts w:ascii="Times New Roman" w:hAnsi="Times New Roman" w:cs="Times New Roman"/>
          <w:sz w:val="24"/>
          <w:szCs w:val="24"/>
        </w:rPr>
      </w:pPr>
    </w:p>
    <w:p w14:paraId="30F2F3BF" w14:textId="0A0DFF0B" w:rsidR="00D41A73" w:rsidRPr="00606FFE" w:rsidRDefault="00085FE0" w:rsidP="00D41A73">
      <w:pPr>
        <w:rPr>
          <w:rFonts w:ascii="Times New Roman" w:hAnsi="Times New Roman" w:cs="Times New Roman"/>
          <w:sz w:val="24"/>
          <w:szCs w:val="24"/>
        </w:rPr>
      </w:pPr>
      <w:r w:rsidRPr="00606FFE">
        <w:rPr>
          <w:rFonts w:ascii="Times New Roman" w:hAnsi="Times New Roman" w:cs="Times New Roman"/>
          <w:sz w:val="24"/>
          <w:szCs w:val="24"/>
        </w:rPr>
        <w:t>Bibliography:</w:t>
      </w:r>
    </w:p>
    <w:p w14:paraId="2B7111F9" w14:textId="3B8FDE08" w:rsidR="00374723" w:rsidRDefault="00374723" w:rsidP="00621417">
      <w:pPr>
        <w:pStyle w:val="NormalWeb"/>
        <w:ind w:left="567" w:hanging="567"/>
      </w:pPr>
      <w:r w:rsidRPr="00621417">
        <w:rPr>
          <w:i/>
          <w:iCs/>
        </w:rPr>
        <w:t>HERA</w:t>
      </w:r>
      <w:r>
        <w:t xml:space="preserve"> - Greek Goddess of Marriage, Queen of the Gods.” </w:t>
      </w:r>
      <w:proofErr w:type="spellStart"/>
      <w:r>
        <w:rPr>
          <w:i/>
          <w:iCs/>
        </w:rPr>
        <w:t>Theoi</w:t>
      </w:r>
      <w:proofErr w:type="spellEnd"/>
      <w:r>
        <w:rPr>
          <w:i/>
          <w:iCs/>
        </w:rPr>
        <w:t xml:space="preserve"> Greek Mythology</w:t>
      </w:r>
      <w:r>
        <w:t xml:space="preserve">, www.theoi.com/Olympios/Hera.html. </w:t>
      </w:r>
    </w:p>
    <w:p w14:paraId="3A5048AB" w14:textId="0A7E7A6F" w:rsidR="00FE66C5" w:rsidRDefault="00FE66C5" w:rsidP="00FE66C5">
      <w:pPr>
        <w:rPr>
          <w:rStyle w:val="Hyperlink"/>
          <w:rFonts w:ascii="Times New Roman" w:hAnsi="Times New Roman" w:cs="Times New Roman"/>
          <w:color w:val="000000" w:themeColor="text1"/>
          <w:sz w:val="24"/>
          <w:szCs w:val="24"/>
          <w:u w:val="none"/>
        </w:rPr>
      </w:pPr>
      <w:r w:rsidRPr="00FD4A35">
        <w:rPr>
          <w:rStyle w:val="Hyperlink"/>
          <w:rFonts w:ascii="Times New Roman" w:hAnsi="Times New Roman" w:cs="Times New Roman"/>
          <w:color w:val="000000" w:themeColor="text1"/>
          <w:sz w:val="24"/>
          <w:szCs w:val="24"/>
          <w:u w:val="none"/>
        </w:rPr>
        <w:t>This is a well-known website for looking at Greek Deities</w:t>
      </w:r>
      <w:r>
        <w:rPr>
          <w:rStyle w:val="Hyperlink"/>
          <w:rFonts w:ascii="Times New Roman" w:hAnsi="Times New Roman" w:cs="Times New Roman"/>
          <w:color w:val="000000" w:themeColor="text1"/>
          <w:sz w:val="24"/>
          <w:szCs w:val="24"/>
          <w:u w:val="none"/>
        </w:rPr>
        <w:t xml:space="preserve"> provided to me by my CLASS 102 instructor. </w:t>
      </w:r>
      <w:r w:rsidR="00621417">
        <w:rPr>
          <w:rStyle w:val="Hyperlink"/>
          <w:rFonts w:ascii="Times New Roman" w:hAnsi="Times New Roman" w:cs="Times New Roman"/>
          <w:color w:val="000000" w:themeColor="text1"/>
          <w:sz w:val="24"/>
          <w:szCs w:val="24"/>
          <w:u w:val="none"/>
        </w:rPr>
        <w:t>I</w:t>
      </w:r>
      <w:r>
        <w:rPr>
          <w:rStyle w:val="Hyperlink"/>
          <w:rFonts w:ascii="Times New Roman" w:hAnsi="Times New Roman" w:cs="Times New Roman"/>
          <w:color w:val="000000" w:themeColor="text1"/>
          <w:sz w:val="24"/>
          <w:szCs w:val="24"/>
          <w:u w:val="none"/>
        </w:rPr>
        <w:t>t gives a description of how one looks, appears in classical art, but gives a lot of quotes from said character. Why this is relevant to my story is it allows me to get an idea of how Hera would act and why she would do the things she would do, especially regarding Zeus. Also, as she and Hypnos have interacted in mythology, it helps create a baseline to a plot regarding Hypnos whilst providing an anti-hero/antagonist depending on one’s perspective.</w:t>
      </w:r>
    </w:p>
    <w:p w14:paraId="63F06E1F" w14:textId="17B1D08C" w:rsidR="00621417" w:rsidRPr="00FD4A35" w:rsidRDefault="00621417" w:rsidP="00FE66C5">
      <w:pPr>
        <w:rPr>
          <w:rFonts w:ascii="Times New Roman" w:hAnsi="Times New Roman" w:cs="Times New Roman"/>
          <w:color w:val="000000" w:themeColor="text1"/>
          <w:sz w:val="24"/>
          <w:szCs w:val="24"/>
        </w:rPr>
      </w:pPr>
      <w:r>
        <w:t xml:space="preserve">Hesiod, and Norman O. Brown. </w:t>
      </w:r>
      <w:r>
        <w:rPr>
          <w:i/>
          <w:iCs/>
        </w:rPr>
        <w:t>Hesiod's Theogony</w:t>
      </w:r>
      <w:r>
        <w:t>. New York: Liberal Arts Press, 1953. Print.</w:t>
      </w:r>
    </w:p>
    <w:p w14:paraId="2ACB2983" w14:textId="639B20E9" w:rsidR="00621417" w:rsidRDefault="00374723" w:rsidP="00621417">
      <w:pPr>
        <w:pStyle w:val="NormalWeb"/>
        <w:ind w:left="567" w:hanging="567"/>
      </w:pPr>
      <w:r>
        <w:t>“</w:t>
      </w:r>
      <w:r>
        <w:rPr>
          <w:i/>
          <w:iCs/>
        </w:rPr>
        <w:t xml:space="preserve">HYPNOS - Greek God of Sleep (Roman </w:t>
      </w:r>
      <w:proofErr w:type="spellStart"/>
      <w:r>
        <w:rPr>
          <w:i/>
          <w:iCs/>
        </w:rPr>
        <w:t>Somnus</w:t>
      </w:r>
      <w:proofErr w:type="spellEnd"/>
      <w:r>
        <w:rPr>
          <w:i/>
          <w:iCs/>
        </w:rPr>
        <w:t>)</w:t>
      </w:r>
      <w:r>
        <w:t xml:space="preserve">, </w:t>
      </w:r>
      <w:hyperlink r:id="rId5" w:history="1">
        <w:r w:rsidR="00621417" w:rsidRPr="006E34FD">
          <w:rPr>
            <w:rStyle w:val="Hyperlink"/>
          </w:rPr>
          <w:t>www.theoi.com/Daimon/Hypnos.html</w:t>
        </w:r>
      </w:hyperlink>
      <w:r>
        <w:t>.</w:t>
      </w:r>
      <w:r w:rsidR="00621417" w:rsidRPr="00621417">
        <w:t xml:space="preserve"> </w:t>
      </w:r>
    </w:p>
    <w:p w14:paraId="4F043FC2" w14:textId="541A7986" w:rsidR="00621417" w:rsidRPr="00FD4A35" w:rsidRDefault="00621417" w:rsidP="00621417">
      <w:pPr>
        <w:rPr>
          <w:rFonts w:ascii="Times New Roman" w:hAnsi="Times New Roman" w:cs="Times New Roman"/>
          <w:color w:val="000000" w:themeColor="text1"/>
          <w:sz w:val="24"/>
          <w:szCs w:val="24"/>
        </w:rPr>
      </w:pPr>
      <w:r w:rsidRPr="00FD4A35">
        <w:rPr>
          <w:rStyle w:val="Hyperlink"/>
          <w:rFonts w:ascii="Times New Roman" w:hAnsi="Times New Roman" w:cs="Times New Roman"/>
          <w:color w:val="000000" w:themeColor="text1"/>
          <w:sz w:val="24"/>
          <w:szCs w:val="24"/>
          <w:u w:val="none"/>
        </w:rPr>
        <w:t>This is a well-known website for looking at Greek Deities</w:t>
      </w:r>
      <w:r>
        <w:rPr>
          <w:rStyle w:val="Hyperlink"/>
          <w:rFonts w:ascii="Times New Roman" w:hAnsi="Times New Roman" w:cs="Times New Roman"/>
          <w:color w:val="000000" w:themeColor="text1"/>
          <w:sz w:val="24"/>
          <w:szCs w:val="24"/>
          <w:u w:val="none"/>
        </w:rPr>
        <w:t xml:space="preserve"> provided to me by my CLASS 102 instructor. This contains a list of source material from various books that are frequently used in the classical world such as Hesiod’s </w:t>
      </w:r>
      <w:r w:rsidRPr="00FD4A35">
        <w:rPr>
          <w:rStyle w:val="Hyperlink"/>
          <w:rFonts w:ascii="Times New Roman" w:hAnsi="Times New Roman" w:cs="Times New Roman"/>
          <w:i/>
          <w:iCs/>
          <w:color w:val="000000" w:themeColor="text1"/>
          <w:sz w:val="24"/>
          <w:szCs w:val="24"/>
          <w:u w:val="none"/>
        </w:rPr>
        <w:t>Theogony</w:t>
      </w:r>
      <w:r>
        <w:rPr>
          <w:rStyle w:val="Hyperlink"/>
          <w:rFonts w:ascii="Times New Roman" w:hAnsi="Times New Roman" w:cs="Times New Roman"/>
          <w:color w:val="000000" w:themeColor="text1"/>
          <w:sz w:val="24"/>
          <w:szCs w:val="24"/>
          <w:u w:val="none"/>
        </w:rPr>
        <w:t xml:space="preserve">. Not only does it provide a lot of source material to, it gives a description of how one looks, appears in classical art, but gives a lot of quotes from said character. Why this is relevant to my story is because it provided a great deal of images and quotes of Hypnos to give a baseline for his personality and how he would act. As </w:t>
      </w:r>
      <w:r>
        <w:rPr>
          <w:rStyle w:val="Hyperlink"/>
          <w:rFonts w:ascii="Times New Roman" w:hAnsi="Times New Roman" w:cs="Times New Roman"/>
          <w:color w:val="000000" w:themeColor="text1"/>
          <w:sz w:val="24"/>
          <w:szCs w:val="24"/>
          <w:u w:val="none"/>
        </w:rPr>
        <w:t>there</w:t>
      </w:r>
      <w:r>
        <w:rPr>
          <w:rStyle w:val="Hyperlink"/>
          <w:rFonts w:ascii="Times New Roman" w:hAnsi="Times New Roman" w:cs="Times New Roman"/>
          <w:color w:val="000000" w:themeColor="text1"/>
          <w:sz w:val="24"/>
          <w:szCs w:val="24"/>
          <w:u w:val="none"/>
        </w:rPr>
        <w:t xml:space="preserve"> isn’t a lot of information on Hypnos, it allows one to creatively fill in the blanks.</w:t>
      </w:r>
    </w:p>
    <w:p w14:paraId="1EF58EAB" w14:textId="710EE604" w:rsidR="00621417" w:rsidRDefault="00621417" w:rsidP="00621417"/>
    <w:p w14:paraId="0DB5BA5E" w14:textId="33FC5D54" w:rsidR="00621417" w:rsidRDefault="00374723" w:rsidP="00621417">
      <w:r>
        <w:t xml:space="preserve"> </w:t>
      </w:r>
      <w:r w:rsidR="00621417">
        <w:t xml:space="preserve">Homer, Robert </w:t>
      </w:r>
      <w:proofErr w:type="spellStart"/>
      <w:r w:rsidR="00621417">
        <w:t>Fagles</w:t>
      </w:r>
      <w:proofErr w:type="spellEnd"/>
      <w:r w:rsidR="00621417">
        <w:t xml:space="preserve">, and Bernard Knox. </w:t>
      </w:r>
      <w:r w:rsidR="00621417">
        <w:rPr>
          <w:i/>
          <w:iCs/>
        </w:rPr>
        <w:t>The Iliad</w:t>
      </w:r>
      <w:r w:rsidR="00621417">
        <w:t>, 1998. Print.</w:t>
      </w:r>
    </w:p>
    <w:p w14:paraId="0FBB64D8" w14:textId="77777777" w:rsidR="00621417" w:rsidRDefault="00621417" w:rsidP="00621417">
      <w:pPr>
        <w:rPr>
          <w:rStyle w:val="Hyperlink"/>
          <w:rFonts w:ascii="Times New Roman" w:hAnsi="Times New Roman" w:cs="Times New Roman"/>
          <w:color w:val="000000" w:themeColor="text1"/>
          <w:sz w:val="24"/>
          <w:szCs w:val="24"/>
          <w:u w:val="none"/>
        </w:rPr>
      </w:pPr>
      <w:r w:rsidRPr="00BB28A1">
        <w:rPr>
          <w:rStyle w:val="Hyperlink"/>
          <w:rFonts w:ascii="Times New Roman" w:hAnsi="Times New Roman" w:cs="Times New Roman"/>
          <w:color w:val="000000" w:themeColor="text1"/>
          <w:sz w:val="24"/>
          <w:szCs w:val="24"/>
          <w:u w:val="none"/>
        </w:rPr>
        <w:t xml:space="preserve">This is </w:t>
      </w:r>
      <w:r>
        <w:rPr>
          <w:rStyle w:val="Hyperlink"/>
          <w:rFonts w:ascii="Times New Roman" w:hAnsi="Times New Roman" w:cs="Times New Roman"/>
          <w:color w:val="000000" w:themeColor="text1"/>
          <w:sz w:val="24"/>
          <w:szCs w:val="24"/>
          <w:u w:val="none"/>
        </w:rPr>
        <w:t xml:space="preserve">a print of the famous Greek writer, Homer. Homer’s work features a lot of the Greek deities. In my case, I have used this work to write the backstory for Hypnos and used this to, alongside </w:t>
      </w:r>
      <w:proofErr w:type="spellStart"/>
      <w:r>
        <w:rPr>
          <w:rStyle w:val="Hyperlink"/>
          <w:rFonts w:ascii="Times New Roman" w:hAnsi="Times New Roman" w:cs="Times New Roman"/>
          <w:color w:val="000000" w:themeColor="text1"/>
          <w:sz w:val="24"/>
          <w:szCs w:val="24"/>
          <w:u w:val="none"/>
        </w:rPr>
        <w:t>Theoi</w:t>
      </w:r>
      <w:proofErr w:type="spellEnd"/>
      <w:r>
        <w:rPr>
          <w:rStyle w:val="Hyperlink"/>
          <w:rFonts w:ascii="Times New Roman" w:hAnsi="Times New Roman" w:cs="Times New Roman"/>
          <w:color w:val="000000" w:themeColor="text1"/>
          <w:sz w:val="24"/>
          <w:szCs w:val="24"/>
          <w:u w:val="none"/>
        </w:rPr>
        <w:t>, to get an idea of how Hera would act and think. This is relevant to the story as my story is third continuation to the story of Hypnos tricking Zeus twice and this gives a groundwork to work on</w:t>
      </w:r>
    </w:p>
    <w:p w14:paraId="1B26CB41" w14:textId="77777777" w:rsidR="00FE66C5" w:rsidRPr="00606FFE" w:rsidRDefault="00FE66C5" w:rsidP="00D41A73">
      <w:pPr>
        <w:rPr>
          <w:rFonts w:ascii="Times New Roman" w:hAnsi="Times New Roman" w:cs="Times New Roman"/>
          <w:sz w:val="24"/>
          <w:szCs w:val="24"/>
        </w:rPr>
      </w:pPr>
    </w:p>
    <w:p w14:paraId="1945BD63" w14:textId="77777777" w:rsidR="00621417" w:rsidRDefault="00621417" w:rsidP="00621417">
      <w:pPr>
        <w:pStyle w:val="NormalWeb"/>
        <w:ind w:left="567" w:hanging="567"/>
      </w:pPr>
      <w:r>
        <w:rPr>
          <w:i/>
          <w:iCs/>
        </w:rPr>
        <w:t>THANATOS</w:t>
      </w:r>
      <w:r>
        <w:t xml:space="preserve">. www.theoi.com/Daimon/Thanatos.html. </w:t>
      </w:r>
    </w:p>
    <w:p w14:paraId="7B716F17" w14:textId="77777777" w:rsidR="00621417" w:rsidRPr="00606FFE" w:rsidRDefault="00621417" w:rsidP="00D41A73">
      <w:pPr>
        <w:rPr>
          <w:rFonts w:ascii="Times New Roman" w:hAnsi="Times New Roman" w:cs="Times New Roman"/>
          <w:sz w:val="24"/>
          <w:szCs w:val="24"/>
        </w:rPr>
      </w:pPr>
    </w:p>
    <w:sectPr w:rsidR="00621417" w:rsidRPr="00606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nad Masannat">
    <w15:presenceInfo w15:providerId="AD" w15:userId="S::sanad@ualberta.ca::752ddecd-c014-40f6-a7ea-0f399eef7d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A73"/>
    <w:rsid w:val="00017A1C"/>
    <w:rsid w:val="000577F1"/>
    <w:rsid w:val="00085FE0"/>
    <w:rsid w:val="0016514F"/>
    <w:rsid w:val="00187B8D"/>
    <w:rsid w:val="001A4EB3"/>
    <w:rsid w:val="00213E24"/>
    <w:rsid w:val="00220BC0"/>
    <w:rsid w:val="002B07CB"/>
    <w:rsid w:val="00302A4E"/>
    <w:rsid w:val="00374723"/>
    <w:rsid w:val="00383AE9"/>
    <w:rsid w:val="00441BDE"/>
    <w:rsid w:val="0052295C"/>
    <w:rsid w:val="00524E50"/>
    <w:rsid w:val="00595056"/>
    <w:rsid w:val="00595CC8"/>
    <w:rsid w:val="005F4EDF"/>
    <w:rsid w:val="00606FFE"/>
    <w:rsid w:val="00621417"/>
    <w:rsid w:val="00650484"/>
    <w:rsid w:val="007A3B35"/>
    <w:rsid w:val="008469F4"/>
    <w:rsid w:val="00A5350A"/>
    <w:rsid w:val="00A54C7E"/>
    <w:rsid w:val="00A77C5D"/>
    <w:rsid w:val="00AC5CF1"/>
    <w:rsid w:val="00BB28A1"/>
    <w:rsid w:val="00CA5F11"/>
    <w:rsid w:val="00CE67B5"/>
    <w:rsid w:val="00D41A73"/>
    <w:rsid w:val="00DE0F4E"/>
    <w:rsid w:val="00E77FC2"/>
    <w:rsid w:val="00E94EA5"/>
    <w:rsid w:val="00EA40C5"/>
    <w:rsid w:val="00EC22BE"/>
    <w:rsid w:val="00EE3B34"/>
    <w:rsid w:val="00EF0901"/>
    <w:rsid w:val="00FD4A35"/>
    <w:rsid w:val="00FE66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5F5CC"/>
  <w15:chartTrackingRefBased/>
  <w15:docId w15:val="{52415A61-3ED5-45F2-A256-6957E67D1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7A1C"/>
    <w:rPr>
      <w:color w:val="0563C1" w:themeColor="hyperlink"/>
      <w:u w:val="single"/>
    </w:rPr>
  </w:style>
  <w:style w:type="character" w:styleId="UnresolvedMention">
    <w:name w:val="Unresolved Mention"/>
    <w:basedOn w:val="DefaultParagraphFont"/>
    <w:uiPriority w:val="99"/>
    <w:semiHidden/>
    <w:unhideWhenUsed/>
    <w:rsid w:val="00017A1C"/>
    <w:rPr>
      <w:color w:val="605E5C"/>
      <w:shd w:val="clear" w:color="auto" w:fill="E1DFDD"/>
    </w:rPr>
  </w:style>
  <w:style w:type="character" w:styleId="FollowedHyperlink">
    <w:name w:val="FollowedHyperlink"/>
    <w:basedOn w:val="DefaultParagraphFont"/>
    <w:uiPriority w:val="99"/>
    <w:semiHidden/>
    <w:unhideWhenUsed/>
    <w:rsid w:val="00BB28A1"/>
    <w:rPr>
      <w:color w:val="954F72" w:themeColor="followedHyperlink"/>
      <w:u w:val="single"/>
    </w:rPr>
  </w:style>
  <w:style w:type="paragraph" w:styleId="BalloonText">
    <w:name w:val="Balloon Text"/>
    <w:basedOn w:val="Normal"/>
    <w:link w:val="BalloonTextChar"/>
    <w:uiPriority w:val="99"/>
    <w:semiHidden/>
    <w:unhideWhenUsed/>
    <w:rsid w:val="00CE67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67B5"/>
    <w:rPr>
      <w:rFonts w:ascii="Segoe UI" w:hAnsi="Segoe UI" w:cs="Segoe UI"/>
      <w:sz w:val="18"/>
      <w:szCs w:val="18"/>
    </w:rPr>
  </w:style>
  <w:style w:type="character" w:styleId="CommentReference">
    <w:name w:val="annotation reference"/>
    <w:basedOn w:val="DefaultParagraphFont"/>
    <w:uiPriority w:val="99"/>
    <w:semiHidden/>
    <w:unhideWhenUsed/>
    <w:rsid w:val="00CA5F11"/>
    <w:rPr>
      <w:sz w:val="16"/>
      <w:szCs w:val="16"/>
    </w:rPr>
  </w:style>
  <w:style w:type="paragraph" w:styleId="CommentText">
    <w:name w:val="annotation text"/>
    <w:basedOn w:val="Normal"/>
    <w:link w:val="CommentTextChar"/>
    <w:uiPriority w:val="99"/>
    <w:semiHidden/>
    <w:unhideWhenUsed/>
    <w:rsid w:val="00CA5F11"/>
    <w:pPr>
      <w:spacing w:line="240" w:lineRule="auto"/>
    </w:pPr>
    <w:rPr>
      <w:sz w:val="20"/>
      <w:szCs w:val="20"/>
    </w:rPr>
  </w:style>
  <w:style w:type="character" w:customStyle="1" w:styleId="CommentTextChar">
    <w:name w:val="Comment Text Char"/>
    <w:basedOn w:val="DefaultParagraphFont"/>
    <w:link w:val="CommentText"/>
    <w:uiPriority w:val="99"/>
    <w:semiHidden/>
    <w:rsid w:val="00CA5F11"/>
    <w:rPr>
      <w:sz w:val="20"/>
      <w:szCs w:val="20"/>
    </w:rPr>
  </w:style>
  <w:style w:type="paragraph" w:styleId="NormalWeb">
    <w:name w:val="Normal (Web)"/>
    <w:basedOn w:val="Normal"/>
    <w:uiPriority w:val="99"/>
    <w:semiHidden/>
    <w:unhideWhenUsed/>
    <w:rsid w:val="003747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168355">
      <w:bodyDiv w:val="1"/>
      <w:marLeft w:val="0"/>
      <w:marRight w:val="0"/>
      <w:marTop w:val="0"/>
      <w:marBottom w:val="0"/>
      <w:divBdr>
        <w:top w:val="none" w:sz="0" w:space="0" w:color="auto"/>
        <w:left w:val="none" w:sz="0" w:space="0" w:color="auto"/>
        <w:bottom w:val="none" w:sz="0" w:space="0" w:color="auto"/>
        <w:right w:val="none" w:sz="0" w:space="0" w:color="auto"/>
      </w:divBdr>
    </w:div>
    <w:div w:id="822937381">
      <w:bodyDiv w:val="1"/>
      <w:marLeft w:val="0"/>
      <w:marRight w:val="0"/>
      <w:marTop w:val="0"/>
      <w:marBottom w:val="0"/>
      <w:divBdr>
        <w:top w:val="none" w:sz="0" w:space="0" w:color="auto"/>
        <w:left w:val="none" w:sz="0" w:space="0" w:color="auto"/>
        <w:bottom w:val="none" w:sz="0" w:space="0" w:color="auto"/>
        <w:right w:val="none" w:sz="0" w:space="0" w:color="auto"/>
      </w:divBdr>
    </w:div>
    <w:div w:id="158429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theoi.com/Daimon/Hypno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F1C2364-68F8-4B56-A8D1-14C5D5275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5221</TotalTime>
  <Pages>8</Pages>
  <Words>2216</Words>
  <Characters>12632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Masannat</dc:creator>
  <cp:keywords/>
  <dc:description/>
  <cp:lastModifiedBy>Sanad Masannat</cp:lastModifiedBy>
  <cp:revision>12</cp:revision>
  <dcterms:created xsi:type="dcterms:W3CDTF">2020-10-02T00:05:00Z</dcterms:created>
  <dcterms:modified xsi:type="dcterms:W3CDTF">2020-10-09T18:37:00Z</dcterms:modified>
</cp:coreProperties>
</file>